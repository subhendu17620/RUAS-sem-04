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756"/>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498"/>
      </w:tblGrid>
      <w:tr w:rsidR="00FB6C1E" w:rsidRPr="00CB79AD" w14:paraId="7C6D0FCC" w14:textId="77777777" w:rsidTr="00525656">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72FB62F" w14:textId="77777777" w:rsidR="00FB6C1E" w:rsidRPr="00CB79AD" w:rsidRDefault="008F1012" w:rsidP="009233CD">
            <w:pPr>
              <w:pStyle w:val="Heading1"/>
              <w:contextualSpacing/>
              <w:rPr>
                <w:rFonts w:ascii="Calibri" w:hAnsi="Calibri" w:cs="Calibri"/>
                <w:color w:val="FF0000"/>
                <w:sz w:val="22"/>
                <w:szCs w:val="22"/>
              </w:rPr>
            </w:pPr>
            <w:r w:rsidRPr="00CB79AD">
              <w:rPr>
                <w:rFonts w:ascii="Calibri" w:hAnsi="Calibri" w:cs="Calibri"/>
                <w:color w:val="000000" w:themeColor="text1"/>
                <w:sz w:val="22"/>
                <w:szCs w:val="22"/>
                <w:lang w:val="en-US"/>
              </w:rPr>
              <w:t>Engineering and Technology</w:t>
            </w:r>
          </w:p>
        </w:tc>
      </w:tr>
      <w:tr w:rsidR="00FB6C1E" w:rsidRPr="00CB79AD" w14:paraId="587A9DBD" w14:textId="77777777" w:rsidTr="00525656">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F040682" w14:textId="77777777" w:rsidR="00FB6C1E" w:rsidRPr="00CB79AD" w:rsidRDefault="00FB6C1E" w:rsidP="00372864">
            <w:pPr>
              <w:pStyle w:val="Heading1"/>
              <w:contextualSpacing/>
              <w:rPr>
                <w:rFonts w:ascii="Calibri" w:hAnsi="Calibri" w:cs="Calibri"/>
                <w:color w:val="FF0000"/>
                <w:sz w:val="22"/>
                <w:szCs w:val="22"/>
              </w:rPr>
            </w:pPr>
            <w:r w:rsidRPr="00CB79AD">
              <w:rPr>
                <w:rFonts w:ascii="Calibri" w:hAnsi="Calibri" w:cs="Calibri"/>
                <w:color w:val="FF0000"/>
                <w:sz w:val="22"/>
                <w:szCs w:val="22"/>
                <w:lang w:val="en-US"/>
              </w:rPr>
              <w:t>Ramaiah University of Applied Sciences</w:t>
            </w:r>
          </w:p>
        </w:tc>
      </w:tr>
      <w:tr w:rsidR="00FB6C1E" w:rsidRPr="00CB79AD" w14:paraId="36F87D96" w14:textId="77777777" w:rsidTr="00525656">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730246E1" w14:textId="77777777" w:rsidR="00FB6C1E" w:rsidRPr="00CB79AD" w:rsidRDefault="00FB6C1E"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3966232B" w14:textId="77777777" w:rsidR="00FB6C1E" w:rsidRPr="00CB79AD" w:rsidRDefault="008F1012" w:rsidP="00F74999">
            <w:pPr>
              <w:pStyle w:val="Heading1"/>
              <w:contextualSpacing/>
              <w:jc w:val="left"/>
              <w:rPr>
                <w:rFonts w:ascii="Calibri" w:hAnsi="Calibri" w:cs="Calibri"/>
                <w:b w:val="0"/>
                <w:sz w:val="22"/>
                <w:szCs w:val="22"/>
              </w:rPr>
            </w:pPr>
            <w:r w:rsidRPr="00CB79AD">
              <w:rPr>
                <w:rFonts w:ascii="Calibri" w:hAnsi="Calibri" w:cs="Calibri"/>
                <w:b w:val="0"/>
                <w:sz w:val="22"/>
                <w:szCs w:val="22"/>
              </w:rPr>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1E600529" w14:textId="77777777" w:rsidR="00FB6C1E" w:rsidRPr="00CB79AD" w:rsidRDefault="0017665F" w:rsidP="0017665F">
            <w:pPr>
              <w:pStyle w:val="Heading1"/>
              <w:contextualSpacing/>
              <w:rPr>
                <w:rFonts w:ascii="Calibri" w:hAnsi="Calibri" w:cs="Calibri"/>
                <w:b w:val="0"/>
                <w:color w:val="FF0000"/>
                <w:sz w:val="22"/>
                <w:szCs w:val="22"/>
              </w:rPr>
            </w:pPr>
            <w:r w:rsidRPr="00CB79AD">
              <w:rPr>
                <w:rFonts w:ascii="Calibri" w:hAnsi="Calibri" w:cs="Calibri"/>
                <w:b w:val="0"/>
                <w:color w:val="FF0000"/>
                <w:sz w:val="22"/>
                <w:szCs w:val="22"/>
              </w:rPr>
              <w:t>Programme</w:t>
            </w:r>
          </w:p>
        </w:tc>
        <w:tc>
          <w:tcPr>
            <w:tcW w:w="3498" w:type="dxa"/>
            <w:tcBorders>
              <w:top w:val="single" w:sz="4" w:space="0" w:color="000000"/>
              <w:left w:val="single" w:sz="4" w:space="0" w:color="000000"/>
              <w:bottom w:val="single" w:sz="4" w:space="0" w:color="000000"/>
              <w:right w:val="single" w:sz="4" w:space="0" w:color="000000"/>
            </w:tcBorders>
            <w:hideMark/>
          </w:tcPr>
          <w:p w14:paraId="64B2B5E2" w14:textId="77777777" w:rsidR="00FB6C1E" w:rsidRPr="00CB79AD" w:rsidRDefault="008F1012" w:rsidP="009B5004">
            <w:pPr>
              <w:pStyle w:val="Heading1"/>
              <w:contextualSpacing/>
              <w:jc w:val="left"/>
              <w:rPr>
                <w:rFonts w:ascii="Calibri" w:hAnsi="Calibri" w:cs="Calibri"/>
                <w:sz w:val="22"/>
                <w:szCs w:val="22"/>
              </w:rPr>
            </w:pPr>
            <w:r w:rsidRPr="00CB79AD">
              <w:rPr>
                <w:rFonts w:ascii="Calibri" w:hAnsi="Calibri" w:cs="Calibri"/>
                <w:b w:val="0"/>
                <w:sz w:val="22"/>
                <w:szCs w:val="22"/>
              </w:rPr>
              <w:t>B. Tech.</w:t>
            </w:r>
          </w:p>
        </w:tc>
      </w:tr>
      <w:tr w:rsidR="00CF73E9" w:rsidRPr="00CB79AD" w14:paraId="4EA24CF4" w14:textId="77777777" w:rsidTr="00525656">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75F6BF34" w14:textId="77777777" w:rsidR="00CF73E9" w:rsidRPr="00CB79AD" w:rsidRDefault="00CF73E9" w:rsidP="0075327F">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Semester</w:t>
            </w:r>
            <w:r w:rsidR="002F616A">
              <w:rPr>
                <w:rFonts w:ascii="Calibri" w:hAnsi="Calibri" w:cs="Calibri"/>
                <w:b w:val="0"/>
                <w:color w:val="FF0000"/>
                <w:sz w:val="22"/>
                <w:szCs w:val="22"/>
              </w:rPr>
              <w:t>/Batch</w:t>
            </w:r>
            <w:r w:rsidRPr="00CB79AD">
              <w:rPr>
                <w:rFonts w:ascii="Calibri" w:hAnsi="Calibri" w:cs="Calibri"/>
                <w:b w:val="0"/>
                <w:color w:val="FF0000"/>
                <w:sz w:val="22"/>
                <w:szCs w:val="22"/>
              </w:rPr>
              <w:t xml:space="preserve"> </w:t>
            </w:r>
          </w:p>
        </w:tc>
        <w:tc>
          <w:tcPr>
            <w:tcW w:w="8100" w:type="dxa"/>
            <w:gridSpan w:val="3"/>
            <w:tcBorders>
              <w:top w:val="single" w:sz="4" w:space="0" w:color="000000"/>
              <w:left w:val="single" w:sz="4" w:space="0" w:color="000000"/>
              <w:bottom w:val="single" w:sz="4" w:space="0" w:color="000000"/>
              <w:right w:val="single" w:sz="4" w:space="0" w:color="000000"/>
            </w:tcBorders>
          </w:tcPr>
          <w:p w14:paraId="16121452" w14:textId="305F7FDF" w:rsidR="00CF73E9" w:rsidRPr="00CB79AD" w:rsidRDefault="004E5BB6" w:rsidP="004E5BB6">
            <w:pPr>
              <w:pStyle w:val="Heading1"/>
              <w:contextualSpacing/>
              <w:jc w:val="left"/>
              <w:rPr>
                <w:rFonts w:ascii="Calibri" w:hAnsi="Calibri" w:cs="Calibri"/>
                <w:b w:val="0"/>
                <w:color w:val="FF0000"/>
                <w:sz w:val="22"/>
                <w:szCs w:val="22"/>
              </w:rPr>
            </w:pPr>
            <w:r>
              <w:rPr>
                <w:rFonts w:ascii="Calibri" w:hAnsi="Calibri" w:cs="Calibri"/>
                <w:b w:val="0"/>
                <w:color w:val="000000" w:themeColor="text1"/>
                <w:sz w:val="22"/>
                <w:szCs w:val="22"/>
              </w:rPr>
              <w:t>4</w:t>
            </w:r>
            <w:r w:rsidRPr="004E5BB6">
              <w:rPr>
                <w:rFonts w:ascii="Calibri" w:hAnsi="Calibri" w:cs="Calibri"/>
                <w:b w:val="0"/>
                <w:color w:val="000000" w:themeColor="text1"/>
                <w:sz w:val="22"/>
                <w:szCs w:val="22"/>
                <w:vertAlign w:val="superscript"/>
              </w:rPr>
              <w:t>th</w:t>
            </w:r>
            <w:r>
              <w:rPr>
                <w:rFonts w:ascii="Calibri" w:hAnsi="Calibri" w:cs="Calibri"/>
                <w:b w:val="0"/>
                <w:color w:val="000000" w:themeColor="text1"/>
                <w:sz w:val="22"/>
                <w:szCs w:val="22"/>
              </w:rPr>
              <w:t>/</w:t>
            </w:r>
            <w:r w:rsidR="00363F48">
              <w:rPr>
                <w:rFonts w:ascii="Calibri" w:hAnsi="Calibri" w:cs="Calibri"/>
                <w:b w:val="0"/>
                <w:color w:val="000000" w:themeColor="text1"/>
                <w:sz w:val="22"/>
                <w:szCs w:val="22"/>
              </w:rPr>
              <w:t>2019</w:t>
            </w:r>
          </w:p>
        </w:tc>
      </w:tr>
      <w:tr w:rsidR="00FB6C1E" w:rsidRPr="00CB79AD" w14:paraId="1009165E" w14:textId="77777777" w:rsidTr="00525656">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436F0B33"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Code</w:t>
            </w:r>
          </w:p>
        </w:tc>
        <w:tc>
          <w:tcPr>
            <w:tcW w:w="3043" w:type="dxa"/>
            <w:tcBorders>
              <w:top w:val="single" w:sz="4" w:space="0" w:color="000000"/>
              <w:left w:val="single" w:sz="4" w:space="0" w:color="auto"/>
              <w:bottom w:val="single" w:sz="4" w:space="0" w:color="000000"/>
              <w:right w:val="single" w:sz="4" w:space="0" w:color="auto"/>
            </w:tcBorders>
            <w:hideMark/>
          </w:tcPr>
          <w:p w14:paraId="160D8636" w14:textId="47517EA5" w:rsidR="00FB6C1E" w:rsidRPr="00CB79AD" w:rsidRDefault="004E5BB6" w:rsidP="00416AA6">
            <w:pPr>
              <w:pStyle w:val="Heading1"/>
              <w:contextualSpacing/>
              <w:jc w:val="left"/>
              <w:rPr>
                <w:rFonts w:asciiTheme="minorHAnsi" w:hAnsiTheme="minorHAnsi" w:cs="Calibri"/>
                <w:b w:val="0"/>
                <w:sz w:val="22"/>
                <w:szCs w:val="22"/>
              </w:rPr>
            </w:pPr>
            <w:r>
              <w:rPr>
                <w:rFonts w:ascii="Calibri" w:hAnsi="Calibri" w:cs="Calibri"/>
                <w:b w:val="0"/>
                <w:color w:val="000000" w:themeColor="text1"/>
                <w:sz w:val="22"/>
                <w:szCs w:val="22"/>
              </w:rPr>
              <w:t>19</w:t>
            </w:r>
            <w:r w:rsidR="00136531">
              <w:rPr>
                <w:rFonts w:ascii="Calibri" w:hAnsi="Calibri" w:cs="Calibri"/>
                <w:b w:val="0"/>
                <w:color w:val="000000" w:themeColor="text1"/>
                <w:sz w:val="22"/>
                <w:szCs w:val="22"/>
              </w:rPr>
              <w:t>CSC2</w:t>
            </w:r>
            <w:r w:rsidR="008F1012" w:rsidRPr="00CB79AD">
              <w:rPr>
                <w:rFonts w:ascii="Calibri" w:hAnsi="Calibri" w:cs="Calibri"/>
                <w:b w:val="0"/>
                <w:color w:val="000000" w:themeColor="text1"/>
                <w:sz w:val="22"/>
                <w:szCs w:val="22"/>
              </w:rPr>
              <w:t>1</w:t>
            </w:r>
            <w:r>
              <w:rPr>
                <w:rFonts w:ascii="Calibri" w:hAnsi="Calibri" w:cs="Calibri"/>
                <w:b w:val="0"/>
                <w:color w:val="000000" w:themeColor="text1"/>
                <w:sz w:val="22"/>
                <w:szCs w:val="22"/>
              </w:rPr>
              <w:t>2</w:t>
            </w:r>
            <w:r w:rsidR="008F1012" w:rsidRPr="00CB79AD">
              <w:rPr>
                <w:rFonts w:ascii="Calibri" w:hAnsi="Calibri" w:cs="Calibri"/>
                <w:b w:val="0"/>
                <w:color w:val="000000" w:themeColor="text1"/>
                <w:sz w:val="22"/>
                <w:szCs w:val="22"/>
              </w:rPr>
              <w:t>A</w:t>
            </w:r>
          </w:p>
        </w:tc>
        <w:tc>
          <w:tcPr>
            <w:tcW w:w="1559" w:type="dxa"/>
            <w:tcBorders>
              <w:top w:val="single" w:sz="4" w:space="0" w:color="000000"/>
              <w:left w:val="single" w:sz="4" w:space="0" w:color="auto"/>
              <w:bottom w:val="single" w:sz="4" w:space="0" w:color="000000"/>
              <w:right w:val="single" w:sz="4" w:space="0" w:color="auto"/>
            </w:tcBorders>
            <w:hideMark/>
          </w:tcPr>
          <w:p w14:paraId="1FE28190"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Title</w:t>
            </w:r>
          </w:p>
        </w:tc>
        <w:tc>
          <w:tcPr>
            <w:tcW w:w="3498" w:type="dxa"/>
            <w:tcBorders>
              <w:top w:val="single" w:sz="4" w:space="0" w:color="000000"/>
              <w:left w:val="single" w:sz="4" w:space="0" w:color="000000"/>
              <w:bottom w:val="single" w:sz="4" w:space="0" w:color="000000"/>
              <w:right w:val="single" w:sz="4" w:space="0" w:color="000000"/>
            </w:tcBorders>
            <w:hideMark/>
          </w:tcPr>
          <w:p w14:paraId="4F9130C7" w14:textId="08A20BE2" w:rsidR="00FB6C1E" w:rsidRPr="00CB79AD" w:rsidRDefault="004E5BB6" w:rsidP="009F2739">
            <w:pPr>
              <w:pStyle w:val="Heading1"/>
              <w:contextualSpacing/>
              <w:jc w:val="left"/>
              <w:rPr>
                <w:rFonts w:ascii="Calibri" w:hAnsi="Calibri" w:cs="Calibri"/>
                <w:b w:val="0"/>
                <w:sz w:val="22"/>
                <w:szCs w:val="22"/>
              </w:rPr>
            </w:pPr>
            <w:r>
              <w:rPr>
                <w:rFonts w:ascii="Calibri" w:hAnsi="Calibri" w:cs="Calibri"/>
                <w:b w:val="0"/>
                <w:sz w:val="22"/>
                <w:szCs w:val="22"/>
              </w:rPr>
              <w:t>Software Development Fundamentals</w:t>
            </w:r>
          </w:p>
        </w:tc>
      </w:tr>
      <w:tr w:rsidR="00FB6C1E" w:rsidRPr="00CB79AD" w14:paraId="0E6738A8" w14:textId="77777777" w:rsidTr="00525656">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47ABBFFB" w14:textId="77777777" w:rsidR="00FB6C1E" w:rsidRPr="00CB79AD" w:rsidRDefault="0017665F" w:rsidP="00372864">
            <w:pPr>
              <w:pStyle w:val="Heading1"/>
              <w:contextualSpacing/>
              <w:jc w:val="left"/>
              <w:rPr>
                <w:rFonts w:ascii="Calibri" w:hAnsi="Calibri" w:cs="Calibri"/>
                <w:b w:val="0"/>
                <w:color w:val="FF0000"/>
                <w:sz w:val="22"/>
                <w:szCs w:val="22"/>
              </w:rPr>
            </w:pPr>
            <w:r w:rsidRPr="00CB79AD">
              <w:rPr>
                <w:rFonts w:ascii="Calibri" w:hAnsi="Calibri" w:cs="Calibri"/>
                <w:b w:val="0"/>
                <w:color w:val="FF0000"/>
                <w:sz w:val="22"/>
                <w:szCs w:val="22"/>
              </w:rPr>
              <w:t>Course</w:t>
            </w:r>
            <w:r w:rsidR="00FB6C1E" w:rsidRPr="00CB79AD">
              <w:rPr>
                <w:rFonts w:ascii="Calibri" w:hAnsi="Calibri" w:cs="Calibri"/>
                <w:b w:val="0"/>
                <w:color w:val="FF0000"/>
                <w:sz w:val="22"/>
                <w:szCs w:val="22"/>
              </w:rPr>
              <w:t xml:space="preserve"> Leader(s)</w:t>
            </w:r>
          </w:p>
        </w:tc>
        <w:tc>
          <w:tcPr>
            <w:tcW w:w="8100" w:type="dxa"/>
            <w:gridSpan w:val="3"/>
            <w:tcBorders>
              <w:top w:val="single" w:sz="4" w:space="0" w:color="000000"/>
              <w:left w:val="single" w:sz="4" w:space="0" w:color="000000"/>
              <w:bottom w:val="single" w:sz="4" w:space="0" w:color="000000"/>
              <w:right w:val="single" w:sz="4" w:space="0" w:color="000000"/>
            </w:tcBorders>
            <w:hideMark/>
          </w:tcPr>
          <w:p w14:paraId="22F0E3FD" w14:textId="531F05AE" w:rsidR="00FB6C1E" w:rsidRPr="00CB79AD" w:rsidRDefault="00732106" w:rsidP="00BC6671">
            <w:pPr>
              <w:pStyle w:val="Heading1"/>
              <w:contextualSpacing/>
              <w:jc w:val="left"/>
              <w:rPr>
                <w:rFonts w:ascii="Calibri" w:hAnsi="Calibri" w:cs="Calibri"/>
                <w:b w:val="0"/>
                <w:sz w:val="22"/>
                <w:szCs w:val="22"/>
              </w:rPr>
            </w:pPr>
            <w:r>
              <w:rPr>
                <w:rFonts w:ascii="Calibri" w:hAnsi="Calibri" w:cs="Calibri"/>
                <w:b w:val="0"/>
                <w:sz w:val="22"/>
                <w:szCs w:val="22"/>
              </w:rPr>
              <w:t>Ms</w:t>
            </w:r>
            <w:r w:rsidR="004E5BB6">
              <w:rPr>
                <w:rFonts w:ascii="Calibri" w:hAnsi="Calibri" w:cs="Calibri"/>
                <w:b w:val="0"/>
                <w:sz w:val="22"/>
                <w:szCs w:val="22"/>
              </w:rPr>
              <w:t>.</w:t>
            </w:r>
            <w:r>
              <w:rPr>
                <w:rFonts w:ascii="Calibri" w:hAnsi="Calibri" w:cs="Calibri"/>
                <w:b w:val="0"/>
                <w:sz w:val="22"/>
                <w:szCs w:val="22"/>
              </w:rPr>
              <w:t xml:space="preserve"> Sahana P. Shankar</w:t>
            </w:r>
            <w:r w:rsidR="004E5BB6">
              <w:rPr>
                <w:rFonts w:ascii="Calibri" w:hAnsi="Calibri" w:cs="Calibri"/>
                <w:b w:val="0"/>
                <w:sz w:val="22"/>
                <w:szCs w:val="22"/>
              </w:rPr>
              <w:t xml:space="preserve">, </w:t>
            </w:r>
            <w:r w:rsidR="00BA1D2D">
              <w:rPr>
                <w:rFonts w:ascii="Calibri" w:hAnsi="Calibri" w:cs="Calibri"/>
                <w:b w:val="0"/>
                <w:sz w:val="22"/>
                <w:szCs w:val="22"/>
              </w:rPr>
              <w:t>Ms.</w:t>
            </w:r>
            <w:r w:rsidR="004E5BB6">
              <w:rPr>
                <w:rFonts w:ascii="Calibri" w:hAnsi="Calibri" w:cs="Calibri"/>
                <w:b w:val="0"/>
                <w:sz w:val="22"/>
                <w:szCs w:val="22"/>
              </w:rPr>
              <w:t xml:space="preserve"> </w:t>
            </w:r>
            <w:r w:rsidR="00BA1D2D">
              <w:rPr>
                <w:rFonts w:ascii="Calibri" w:hAnsi="Calibri" w:cs="Calibri"/>
                <w:b w:val="0"/>
                <w:sz w:val="22"/>
                <w:szCs w:val="22"/>
              </w:rPr>
              <w:t>Supriya</w:t>
            </w:r>
            <w:r w:rsidR="004E5BB6">
              <w:rPr>
                <w:rFonts w:ascii="Calibri" w:hAnsi="Calibri" w:cs="Calibri"/>
                <w:b w:val="0"/>
                <w:sz w:val="22"/>
                <w:szCs w:val="22"/>
              </w:rPr>
              <w:t xml:space="preserve"> and Ms. Prakash P</w:t>
            </w:r>
          </w:p>
        </w:tc>
      </w:tr>
    </w:tbl>
    <w:p w14:paraId="28F52D0B" w14:textId="77777777" w:rsidR="0081360A" w:rsidRPr="00CB79AD" w:rsidRDefault="0081360A" w:rsidP="0081360A">
      <w:pPr>
        <w:rPr>
          <w:vanish/>
          <w:szCs w:val="22"/>
        </w:rPr>
      </w:pPr>
    </w:p>
    <w:p w14:paraId="60CDD8AF" w14:textId="77777777" w:rsidR="00641D24" w:rsidRPr="00CB79AD" w:rsidRDefault="00641D24" w:rsidP="0081360A">
      <w:pPr>
        <w:rPr>
          <w:vanish/>
          <w:szCs w:val="22"/>
        </w:rPr>
      </w:pPr>
    </w:p>
    <w:p w14:paraId="0C895BA4" w14:textId="77777777" w:rsidR="00B57406" w:rsidRDefault="00B57406" w:rsidP="009D50EA">
      <w:pPr>
        <w:contextualSpacing/>
        <w:rPr>
          <w:rFonts w:ascii="Calibri" w:hAnsi="Calibri" w:cs="Calibri"/>
          <w:b/>
          <w:szCs w:val="22"/>
          <w:u w:val="single"/>
        </w:rPr>
      </w:pPr>
    </w:p>
    <w:tbl>
      <w:tblPr>
        <w:tblpPr w:leftFromText="187" w:rightFromText="187" w:vertAnchor="text" w:horzAnchor="margin" w:tblpY="2037"/>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9"/>
        <w:gridCol w:w="5529"/>
        <w:gridCol w:w="623"/>
        <w:gridCol w:w="1170"/>
        <w:gridCol w:w="1260"/>
      </w:tblGrid>
      <w:tr w:rsidR="00153B48" w:rsidRPr="00CB79AD" w14:paraId="3C07901D" w14:textId="77777777" w:rsidTr="009611D3">
        <w:trPr>
          <w:cantSplit/>
          <w:trHeight w:val="169"/>
        </w:trPr>
        <w:tc>
          <w:tcPr>
            <w:tcW w:w="9975" w:type="dxa"/>
            <w:gridSpan w:val="6"/>
            <w:tcBorders>
              <w:top w:val="double" w:sz="4" w:space="0" w:color="auto"/>
              <w:left w:val="double" w:sz="4" w:space="0" w:color="auto"/>
              <w:right w:val="double" w:sz="4" w:space="0" w:color="auto"/>
            </w:tcBorders>
            <w:vAlign w:val="center"/>
          </w:tcPr>
          <w:p w14:paraId="4758FDA5" w14:textId="77777777" w:rsidR="00153B48" w:rsidRPr="00CB79AD" w:rsidRDefault="00153B48" w:rsidP="009611D3">
            <w:pPr>
              <w:pStyle w:val="Title"/>
              <w:contextualSpacing/>
              <w:jc w:val="left"/>
              <w:rPr>
                <w:rFonts w:asciiTheme="minorHAnsi" w:hAnsiTheme="minorHAnsi" w:cs="Calibri"/>
                <w:sz w:val="22"/>
                <w:szCs w:val="22"/>
                <w:u w:val="none"/>
              </w:rPr>
            </w:pPr>
          </w:p>
        </w:tc>
      </w:tr>
      <w:tr w:rsidR="00153B48" w:rsidRPr="00CB79AD" w14:paraId="10BEB32F" w14:textId="77777777" w:rsidTr="009611D3">
        <w:trPr>
          <w:cantSplit/>
          <w:trHeight w:val="389"/>
        </w:trPr>
        <w:tc>
          <w:tcPr>
            <w:tcW w:w="534" w:type="dxa"/>
            <w:vMerge w:val="restart"/>
            <w:tcBorders>
              <w:left w:val="double" w:sz="4" w:space="0" w:color="auto"/>
            </w:tcBorders>
            <w:textDirection w:val="btLr"/>
            <w:vAlign w:val="center"/>
          </w:tcPr>
          <w:p w14:paraId="093074F7" w14:textId="0AE851D2" w:rsidR="00153B48" w:rsidRPr="00CB79AD" w:rsidRDefault="00153B48" w:rsidP="009611D3">
            <w:pPr>
              <w:pStyle w:val="Title"/>
              <w:ind w:left="113" w:right="113"/>
              <w:rPr>
                <w:rFonts w:asciiTheme="minorHAnsi" w:hAnsiTheme="minorHAnsi" w:cs="Calibri"/>
                <w:color w:val="FF0000"/>
                <w:sz w:val="22"/>
                <w:szCs w:val="22"/>
                <w:u w:val="none"/>
              </w:rPr>
            </w:pPr>
            <w:r>
              <w:rPr>
                <w:rFonts w:asciiTheme="minorHAnsi" w:hAnsiTheme="minorHAnsi" w:cs="Calibri"/>
                <w:bCs w:val="0"/>
                <w:color w:val="FF0000"/>
                <w:sz w:val="22"/>
                <w:szCs w:val="22"/>
                <w:u w:val="none"/>
              </w:rPr>
              <w:t>Questions</w:t>
            </w:r>
          </w:p>
        </w:tc>
        <w:tc>
          <w:tcPr>
            <w:tcW w:w="6388" w:type="dxa"/>
            <w:gridSpan w:val="2"/>
            <w:vMerge w:val="restart"/>
            <w:vAlign w:val="center"/>
          </w:tcPr>
          <w:p w14:paraId="2303E5B3" w14:textId="77777777" w:rsidR="00153B48" w:rsidRPr="00CB79AD" w:rsidRDefault="00153B48" w:rsidP="009611D3">
            <w:pPr>
              <w:pStyle w:val="Title"/>
              <w:ind w:left="190"/>
              <w:rPr>
                <w:rFonts w:asciiTheme="minorHAnsi" w:hAnsiTheme="minorHAnsi" w:cs="Calibri"/>
                <w:color w:val="FF0000"/>
                <w:sz w:val="22"/>
                <w:szCs w:val="22"/>
                <w:u w:val="none"/>
              </w:rPr>
            </w:pPr>
            <w:r w:rsidRPr="00CB79AD">
              <w:rPr>
                <w:rFonts w:asciiTheme="minorHAnsi" w:hAnsiTheme="minorHAnsi" w:cs="Calibri"/>
                <w:color w:val="FF0000"/>
                <w:sz w:val="22"/>
                <w:szCs w:val="22"/>
                <w:u w:val="none"/>
              </w:rPr>
              <w:t>Marking Scheme</w:t>
            </w:r>
          </w:p>
        </w:tc>
        <w:tc>
          <w:tcPr>
            <w:tcW w:w="3053" w:type="dxa"/>
            <w:gridSpan w:val="3"/>
            <w:tcBorders>
              <w:bottom w:val="single" w:sz="4" w:space="0" w:color="auto"/>
              <w:right w:val="double" w:sz="4" w:space="0" w:color="auto"/>
            </w:tcBorders>
            <w:vAlign w:val="center"/>
          </w:tcPr>
          <w:p w14:paraId="678FBFD1" w14:textId="77777777" w:rsidR="00153B48" w:rsidRPr="00CB79AD" w:rsidRDefault="00153B48" w:rsidP="009611D3">
            <w:pPr>
              <w:pStyle w:val="Title"/>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Marks</w:t>
            </w:r>
          </w:p>
        </w:tc>
      </w:tr>
      <w:tr w:rsidR="00153B48" w:rsidRPr="00CB79AD" w14:paraId="2AF354A8" w14:textId="77777777" w:rsidTr="009611D3">
        <w:trPr>
          <w:cantSplit/>
          <w:trHeight w:val="688"/>
        </w:trPr>
        <w:tc>
          <w:tcPr>
            <w:tcW w:w="534" w:type="dxa"/>
            <w:vMerge/>
            <w:tcBorders>
              <w:left w:val="double" w:sz="4" w:space="0" w:color="auto"/>
              <w:bottom w:val="double" w:sz="4" w:space="0" w:color="auto"/>
            </w:tcBorders>
            <w:vAlign w:val="center"/>
          </w:tcPr>
          <w:p w14:paraId="7EECC805" w14:textId="77777777" w:rsidR="00153B48" w:rsidRPr="00CB79AD" w:rsidRDefault="00153B48" w:rsidP="009611D3">
            <w:pPr>
              <w:pStyle w:val="Title"/>
              <w:jc w:val="left"/>
              <w:rPr>
                <w:rFonts w:asciiTheme="minorHAnsi" w:hAnsiTheme="minorHAnsi" w:cs="Calibri"/>
                <w:color w:val="FF0000"/>
                <w:sz w:val="22"/>
                <w:szCs w:val="22"/>
                <w:u w:val="none"/>
              </w:rPr>
            </w:pPr>
          </w:p>
        </w:tc>
        <w:tc>
          <w:tcPr>
            <w:tcW w:w="6388" w:type="dxa"/>
            <w:gridSpan w:val="2"/>
            <w:vMerge/>
            <w:tcBorders>
              <w:bottom w:val="double" w:sz="4" w:space="0" w:color="auto"/>
            </w:tcBorders>
            <w:vAlign w:val="center"/>
          </w:tcPr>
          <w:p w14:paraId="5CC25FA0" w14:textId="77777777" w:rsidR="00153B48" w:rsidRPr="00CB79AD" w:rsidRDefault="00153B48" w:rsidP="009611D3">
            <w:pPr>
              <w:pStyle w:val="Title"/>
              <w:ind w:left="190"/>
              <w:rPr>
                <w:rFonts w:asciiTheme="minorHAnsi" w:hAnsiTheme="minorHAnsi" w:cs="Calibri"/>
                <w:color w:val="FF0000"/>
                <w:sz w:val="22"/>
                <w:szCs w:val="22"/>
                <w:u w:val="none"/>
              </w:rPr>
            </w:pPr>
          </w:p>
        </w:tc>
        <w:tc>
          <w:tcPr>
            <w:tcW w:w="623" w:type="dxa"/>
            <w:tcBorders>
              <w:bottom w:val="double" w:sz="4" w:space="0" w:color="auto"/>
            </w:tcBorders>
            <w:textDirection w:val="btLr"/>
            <w:vAlign w:val="center"/>
          </w:tcPr>
          <w:p w14:paraId="27DB680D" w14:textId="77777777" w:rsidR="00153B48" w:rsidRPr="00CB79AD" w:rsidRDefault="00153B48" w:rsidP="009611D3">
            <w:pPr>
              <w:pStyle w:val="Title"/>
              <w:ind w:left="113"/>
              <w:jc w:val="left"/>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Max Marks</w:t>
            </w:r>
          </w:p>
        </w:tc>
        <w:tc>
          <w:tcPr>
            <w:tcW w:w="1170" w:type="dxa"/>
            <w:tcBorders>
              <w:bottom w:val="double" w:sz="4" w:space="0" w:color="auto"/>
            </w:tcBorders>
            <w:vAlign w:val="center"/>
          </w:tcPr>
          <w:p w14:paraId="273375EB" w14:textId="77777777" w:rsidR="00153B48" w:rsidRPr="00CB79AD" w:rsidRDefault="00153B48" w:rsidP="009611D3">
            <w:pPr>
              <w:pStyle w:val="Title"/>
              <w:ind w:left="72"/>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First Examiner Marks</w:t>
            </w:r>
          </w:p>
        </w:tc>
        <w:tc>
          <w:tcPr>
            <w:tcW w:w="1260" w:type="dxa"/>
            <w:tcBorders>
              <w:bottom w:val="double" w:sz="4" w:space="0" w:color="auto"/>
              <w:right w:val="double" w:sz="4" w:space="0" w:color="auto"/>
            </w:tcBorders>
            <w:vAlign w:val="center"/>
          </w:tcPr>
          <w:p w14:paraId="7C3F7EE0" w14:textId="77777777" w:rsidR="00153B48" w:rsidRPr="00CB79AD" w:rsidRDefault="00153B48" w:rsidP="009611D3">
            <w:pPr>
              <w:pStyle w:val="Title"/>
              <w:ind w:left="72"/>
              <w:rPr>
                <w:rFonts w:asciiTheme="minorHAnsi" w:hAnsiTheme="minorHAnsi" w:cs="Calibri"/>
                <w:bCs w:val="0"/>
                <w:color w:val="FF0000"/>
                <w:sz w:val="22"/>
                <w:szCs w:val="22"/>
                <w:u w:val="none"/>
              </w:rPr>
            </w:pPr>
            <w:r w:rsidRPr="00525656">
              <w:rPr>
                <w:rFonts w:asciiTheme="minorHAnsi" w:hAnsiTheme="minorHAnsi" w:cs="Calibri"/>
                <w:bCs w:val="0"/>
                <w:color w:val="FF0000"/>
                <w:sz w:val="20"/>
                <w:szCs w:val="22"/>
                <w:u w:val="none"/>
              </w:rPr>
              <w:t xml:space="preserve">Moderator </w:t>
            </w:r>
          </w:p>
        </w:tc>
      </w:tr>
      <w:tr w:rsidR="00153B48" w:rsidRPr="00CB79AD" w14:paraId="67B55995" w14:textId="77777777" w:rsidTr="009611D3">
        <w:trPr>
          <w:cantSplit/>
          <w:trHeight w:val="343"/>
        </w:trPr>
        <w:tc>
          <w:tcPr>
            <w:tcW w:w="534" w:type="dxa"/>
            <w:vMerge w:val="restart"/>
            <w:tcBorders>
              <w:top w:val="double" w:sz="4" w:space="0" w:color="auto"/>
              <w:left w:val="double" w:sz="4" w:space="0" w:color="auto"/>
              <w:right w:val="double" w:sz="4" w:space="0" w:color="auto"/>
            </w:tcBorders>
            <w:textDirection w:val="btLr"/>
            <w:vAlign w:val="center"/>
          </w:tcPr>
          <w:p w14:paraId="54037F7B" w14:textId="3AD03189" w:rsidR="00153B48" w:rsidRPr="00153B48" w:rsidRDefault="00153B48" w:rsidP="00153B48">
            <w:pPr>
              <w:pStyle w:val="Title"/>
              <w:tabs>
                <w:tab w:val="num" w:pos="1630"/>
              </w:tabs>
              <w:ind w:left="113" w:right="113"/>
              <w:rPr>
                <w:rFonts w:asciiTheme="minorHAnsi" w:hAnsiTheme="minorHAnsi" w:cs="Calibri"/>
                <w:bCs w:val="0"/>
                <w:color w:val="000000" w:themeColor="text1"/>
                <w:sz w:val="22"/>
                <w:szCs w:val="22"/>
                <w:u w:val="none"/>
              </w:rPr>
            </w:pPr>
            <w:r w:rsidRPr="00153B48">
              <w:rPr>
                <w:rFonts w:asciiTheme="minorHAnsi" w:hAnsiTheme="minorHAnsi" w:cs="Calibri"/>
                <w:bCs w:val="0"/>
                <w:color w:val="000000" w:themeColor="text1"/>
                <w:sz w:val="22"/>
                <w:szCs w:val="22"/>
                <w:u w:val="none"/>
              </w:rPr>
              <w:t>1</w:t>
            </w:r>
          </w:p>
        </w:tc>
        <w:tc>
          <w:tcPr>
            <w:tcW w:w="9441" w:type="dxa"/>
            <w:gridSpan w:val="5"/>
            <w:tcBorders>
              <w:top w:val="double" w:sz="4" w:space="0" w:color="auto"/>
              <w:left w:val="double" w:sz="4" w:space="0" w:color="auto"/>
              <w:right w:val="double" w:sz="4" w:space="0" w:color="auto"/>
            </w:tcBorders>
            <w:vAlign w:val="center"/>
          </w:tcPr>
          <w:p w14:paraId="253E7258" w14:textId="77777777" w:rsidR="00153B48" w:rsidRPr="00CB79AD" w:rsidRDefault="00153B48" w:rsidP="009611D3">
            <w:pPr>
              <w:pStyle w:val="Title"/>
              <w:jc w:val="left"/>
              <w:rPr>
                <w:rFonts w:asciiTheme="minorHAnsi" w:hAnsiTheme="minorHAnsi" w:cs="Calibri"/>
                <w:bCs w:val="0"/>
                <w:sz w:val="22"/>
                <w:szCs w:val="22"/>
                <w:u w:val="none"/>
              </w:rPr>
            </w:pPr>
          </w:p>
        </w:tc>
      </w:tr>
      <w:tr w:rsidR="00153B48" w:rsidRPr="00CB79AD" w14:paraId="49A12360" w14:textId="77777777" w:rsidTr="009611D3">
        <w:trPr>
          <w:cantSplit/>
          <w:trHeight w:val="120"/>
        </w:trPr>
        <w:tc>
          <w:tcPr>
            <w:tcW w:w="534" w:type="dxa"/>
            <w:vMerge/>
            <w:tcBorders>
              <w:left w:val="double" w:sz="4" w:space="0" w:color="auto"/>
              <w:right w:val="double" w:sz="4" w:space="0" w:color="auto"/>
            </w:tcBorders>
            <w:vAlign w:val="center"/>
          </w:tcPr>
          <w:p w14:paraId="333A8B23"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67F887AB" w14:textId="18C23504" w:rsidR="00153B48" w:rsidRPr="00CB79AD" w:rsidRDefault="00153B48" w:rsidP="009611D3">
            <w:pPr>
              <w:tabs>
                <w:tab w:val="left" w:pos="1455"/>
              </w:tabs>
              <w:jc w:val="center"/>
              <w:rPr>
                <w:rFonts w:ascii="Calibri" w:hAnsi="Calibri" w:cs="Calibri"/>
                <w:szCs w:val="22"/>
              </w:rPr>
            </w:pPr>
            <w:r>
              <w:rPr>
                <w:rFonts w:ascii="Calibri" w:hAnsi="Calibri" w:cs="Calibri"/>
                <w:szCs w:val="22"/>
              </w:rPr>
              <w:t>1</w:t>
            </w:r>
            <w:r w:rsidRPr="00CB79AD">
              <w:rPr>
                <w:rFonts w:ascii="Calibri" w:hAnsi="Calibri" w:cs="Calibri"/>
                <w:szCs w:val="22"/>
              </w:rPr>
              <w:t>.</w:t>
            </w:r>
            <w:r>
              <w:rPr>
                <w:rFonts w:ascii="Calibri" w:hAnsi="Calibri" w:cs="Calibri"/>
                <w:szCs w:val="22"/>
              </w:rPr>
              <w:t>1</w:t>
            </w:r>
          </w:p>
        </w:tc>
        <w:tc>
          <w:tcPr>
            <w:tcW w:w="5529" w:type="dxa"/>
            <w:vAlign w:val="center"/>
          </w:tcPr>
          <w:p w14:paraId="44798FAD" w14:textId="7CFC3498" w:rsidR="00153B48" w:rsidRPr="009A16C6" w:rsidRDefault="009B7683" w:rsidP="0063607B">
            <w:pPr>
              <w:pStyle w:val="ListParagraph"/>
              <w:spacing w:before="100" w:beforeAutospacing="1" w:after="100" w:afterAutospacing="1"/>
              <w:ind w:left="0"/>
              <w:jc w:val="both"/>
              <w:rPr>
                <w:rFonts w:asciiTheme="minorHAnsi" w:hAnsiTheme="minorHAnsi"/>
                <w:lang w:eastAsia="en-IN"/>
              </w:rPr>
            </w:pPr>
            <w:r>
              <w:rPr>
                <w:rFonts w:cs="Calibri"/>
              </w:rPr>
              <w:t>Problems with the existing</w:t>
            </w:r>
            <w:r w:rsidRPr="00DB7857">
              <w:rPr>
                <w:rFonts w:cs="Calibri"/>
              </w:rPr>
              <w:t xml:space="preserve"> </w:t>
            </w:r>
            <w:r>
              <w:rPr>
                <w:rFonts w:cs="Calibri"/>
              </w:rPr>
              <w:t xml:space="preserve">software </w:t>
            </w:r>
            <w:r w:rsidRPr="00DB7857">
              <w:rPr>
                <w:rFonts w:cs="Calibri"/>
              </w:rPr>
              <w:t xml:space="preserve">process models for </w:t>
            </w:r>
            <w:r>
              <w:rPr>
                <w:rFonts w:cs="Calibri"/>
              </w:rPr>
              <w:t xml:space="preserve">the </w:t>
            </w:r>
            <w:r w:rsidRPr="00DB7857">
              <w:rPr>
                <w:rFonts w:cs="Calibri"/>
              </w:rPr>
              <w:t xml:space="preserve">current </w:t>
            </w:r>
            <w:r>
              <w:rPr>
                <w:rFonts w:cs="Calibri"/>
              </w:rPr>
              <w:t>and</w:t>
            </w:r>
            <w:r w:rsidRPr="00DB7857">
              <w:rPr>
                <w:rFonts w:cs="Calibri"/>
              </w:rPr>
              <w:t xml:space="preserve"> future software development requirements</w:t>
            </w:r>
          </w:p>
        </w:tc>
        <w:tc>
          <w:tcPr>
            <w:tcW w:w="623" w:type="dxa"/>
            <w:vAlign w:val="center"/>
          </w:tcPr>
          <w:p w14:paraId="0689B08D" w14:textId="23495F9A" w:rsidR="00153B48" w:rsidRPr="009A16C6" w:rsidRDefault="00A560ED" w:rsidP="009611D3">
            <w:pPr>
              <w:contextualSpacing/>
              <w:jc w:val="center"/>
              <w:rPr>
                <w:rFonts w:asciiTheme="minorHAnsi" w:hAnsiTheme="minorHAnsi" w:cs="Calibri"/>
                <w:szCs w:val="22"/>
              </w:rPr>
            </w:pPr>
            <w:r>
              <w:rPr>
                <w:rFonts w:asciiTheme="minorHAnsi" w:hAnsiTheme="minorHAnsi" w:cs="Calibri"/>
                <w:szCs w:val="22"/>
              </w:rPr>
              <w:t>3</w:t>
            </w:r>
          </w:p>
        </w:tc>
        <w:tc>
          <w:tcPr>
            <w:tcW w:w="1170" w:type="dxa"/>
            <w:vAlign w:val="center"/>
          </w:tcPr>
          <w:p w14:paraId="6B46B663"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12CFD167" w14:textId="77777777" w:rsidR="00153B48" w:rsidRPr="00CB79AD" w:rsidRDefault="00153B48" w:rsidP="009611D3">
            <w:pPr>
              <w:pStyle w:val="Title"/>
              <w:rPr>
                <w:rFonts w:asciiTheme="minorHAnsi" w:hAnsiTheme="minorHAnsi" w:cs="Calibri"/>
                <w:b w:val="0"/>
                <w:bCs w:val="0"/>
                <w:sz w:val="22"/>
                <w:szCs w:val="22"/>
                <w:u w:val="none"/>
              </w:rPr>
            </w:pPr>
          </w:p>
        </w:tc>
      </w:tr>
      <w:tr w:rsidR="00153B48" w:rsidRPr="00CB79AD" w14:paraId="083933EE" w14:textId="77777777" w:rsidTr="009611D3">
        <w:trPr>
          <w:cantSplit/>
          <w:trHeight w:val="120"/>
        </w:trPr>
        <w:tc>
          <w:tcPr>
            <w:tcW w:w="534" w:type="dxa"/>
            <w:vMerge/>
            <w:tcBorders>
              <w:left w:val="double" w:sz="4" w:space="0" w:color="auto"/>
              <w:right w:val="double" w:sz="4" w:space="0" w:color="auto"/>
            </w:tcBorders>
            <w:vAlign w:val="center"/>
          </w:tcPr>
          <w:p w14:paraId="2D7235BE"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1184821C" w14:textId="1589E3F7" w:rsidR="00153B48" w:rsidRDefault="00153B48" w:rsidP="009611D3">
            <w:pPr>
              <w:tabs>
                <w:tab w:val="left" w:pos="1455"/>
              </w:tabs>
              <w:jc w:val="center"/>
              <w:rPr>
                <w:rFonts w:ascii="Calibri" w:hAnsi="Calibri" w:cs="Calibri"/>
                <w:szCs w:val="22"/>
              </w:rPr>
            </w:pPr>
            <w:r>
              <w:rPr>
                <w:rFonts w:ascii="Calibri" w:hAnsi="Calibri" w:cs="Calibri"/>
                <w:szCs w:val="22"/>
              </w:rPr>
              <w:t>1.2</w:t>
            </w:r>
          </w:p>
        </w:tc>
        <w:tc>
          <w:tcPr>
            <w:tcW w:w="5529" w:type="dxa"/>
            <w:vAlign w:val="center"/>
          </w:tcPr>
          <w:p w14:paraId="2380159C" w14:textId="2F48D72C" w:rsidR="00153B48" w:rsidRDefault="007B6F3E" w:rsidP="0063607B">
            <w:pPr>
              <w:pStyle w:val="ListParagraph"/>
              <w:spacing w:before="100" w:beforeAutospacing="1" w:after="100" w:afterAutospacing="1"/>
              <w:ind w:left="0"/>
              <w:jc w:val="both"/>
              <w:rPr>
                <w:rFonts w:asciiTheme="minorHAnsi" w:hAnsiTheme="minorHAnsi"/>
                <w:lang w:eastAsia="en-IN"/>
              </w:rPr>
            </w:pPr>
            <w:r w:rsidRPr="007B6F3E">
              <w:rPr>
                <w:rFonts w:asciiTheme="minorHAnsi" w:hAnsiTheme="minorHAnsi"/>
                <w:lang w:eastAsia="en-IN"/>
              </w:rPr>
              <w:t xml:space="preserve">Design </w:t>
            </w:r>
            <w:r w:rsidR="0063607B">
              <w:rPr>
                <w:rFonts w:asciiTheme="minorHAnsi" w:hAnsiTheme="minorHAnsi"/>
                <w:lang w:eastAsia="en-IN"/>
              </w:rPr>
              <w:t>of a</w:t>
            </w:r>
            <w:r w:rsidRPr="007B6F3E">
              <w:rPr>
                <w:rFonts w:asciiTheme="minorHAnsi" w:hAnsiTheme="minorHAnsi"/>
                <w:lang w:eastAsia="en-IN"/>
              </w:rPr>
              <w:t xml:space="preserve"> software process model which suits the current and future software development requirements</w:t>
            </w:r>
          </w:p>
        </w:tc>
        <w:tc>
          <w:tcPr>
            <w:tcW w:w="623" w:type="dxa"/>
            <w:vAlign w:val="center"/>
          </w:tcPr>
          <w:p w14:paraId="03C9C64F" w14:textId="0767C2C8" w:rsidR="00153B48" w:rsidRDefault="00A560ED" w:rsidP="009611D3">
            <w:pPr>
              <w:contextualSpacing/>
              <w:jc w:val="center"/>
              <w:rPr>
                <w:rFonts w:asciiTheme="minorHAnsi" w:hAnsiTheme="minorHAnsi" w:cs="Calibri"/>
                <w:szCs w:val="22"/>
              </w:rPr>
            </w:pPr>
            <w:r>
              <w:rPr>
                <w:rFonts w:asciiTheme="minorHAnsi" w:hAnsiTheme="minorHAnsi" w:cs="Calibri"/>
                <w:szCs w:val="22"/>
              </w:rPr>
              <w:t>5</w:t>
            </w:r>
          </w:p>
        </w:tc>
        <w:tc>
          <w:tcPr>
            <w:tcW w:w="1170" w:type="dxa"/>
            <w:vAlign w:val="center"/>
          </w:tcPr>
          <w:p w14:paraId="6EC986DC"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4478EAC" w14:textId="77777777" w:rsidR="00153B48" w:rsidRPr="00CB79AD" w:rsidRDefault="00153B48" w:rsidP="009611D3">
            <w:pPr>
              <w:pStyle w:val="Title"/>
              <w:rPr>
                <w:rFonts w:asciiTheme="minorHAnsi" w:hAnsiTheme="minorHAnsi" w:cs="Calibri"/>
                <w:b w:val="0"/>
                <w:bCs w:val="0"/>
                <w:sz w:val="22"/>
                <w:szCs w:val="22"/>
                <w:u w:val="none"/>
              </w:rPr>
            </w:pPr>
          </w:p>
        </w:tc>
      </w:tr>
      <w:tr w:rsidR="007B6F3E" w:rsidRPr="00CB79AD" w14:paraId="56BFF515" w14:textId="77777777" w:rsidTr="009611D3">
        <w:trPr>
          <w:cantSplit/>
          <w:trHeight w:val="120"/>
        </w:trPr>
        <w:tc>
          <w:tcPr>
            <w:tcW w:w="534" w:type="dxa"/>
            <w:vMerge/>
            <w:tcBorders>
              <w:left w:val="double" w:sz="4" w:space="0" w:color="auto"/>
              <w:right w:val="double" w:sz="4" w:space="0" w:color="auto"/>
            </w:tcBorders>
            <w:vAlign w:val="center"/>
          </w:tcPr>
          <w:p w14:paraId="63230EB5" w14:textId="77777777" w:rsidR="007B6F3E" w:rsidRPr="00153B48" w:rsidRDefault="007B6F3E" w:rsidP="009611D3">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52F82E8A" w14:textId="1D2A0DE2" w:rsidR="007B6F3E" w:rsidRDefault="007B6F3E" w:rsidP="009611D3">
            <w:pPr>
              <w:tabs>
                <w:tab w:val="left" w:pos="1455"/>
              </w:tabs>
              <w:jc w:val="center"/>
              <w:rPr>
                <w:rFonts w:ascii="Calibri" w:hAnsi="Calibri" w:cs="Calibri"/>
                <w:szCs w:val="22"/>
              </w:rPr>
            </w:pPr>
            <w:r>
              <w:rPr>
                <w:rFonts w:ascii="Calibri" w:hAnsi="Calibri" w:cs="Calibri"/>
                <w:szCs w:val="22"/>
              </w:rPr>
              <w:t>1.3</w:t>
            </w:r>
          </w:p>
        </w:tc>
        <w:tc>
          <w:tcPr>
            <w:tcW w:w="5529" w:type="dxa"/>
            <w:vAlign w:val="center"/>
          </w:tcPr>
          <w:p w14:paraId="161E367B" w14:textId="10EBD5FB" w:rsidR="007B6F3E" w:rsidRPr="007B6F3E" w:rsidRDefault="0079676A" w:rsidP="00EF02AF">
            <w:pPr>
              <w:pStyle w:val="ListParagraph"/>
              <w:spacing w:before="100" w:beforeAutospacing="1" w:after="100" w:afterAutospacing="1"/>
              <w:ind w:left="0"/>
              <w:jc w:val="both"/>
              <w:rPr>
                <w:rFonts w:asciiTheme="minorHAnsi" w:hAnsiTheme="minorHAnsi"/>
                <w:lang w:eastAsia="en-IN"/>
              </w:rPr>
            </w:pPr>
            <w:r>
              <w:rPr>
                <w:rFonts w:cs="Calibri"/>
              </w:rPr>
              <w:t xml:space="preserve">Justification </w:t>
            </w:r>
            <w:r w:rsidR="00B46DAB">
              <w:rPr>
                <w:rFonts w:cs="Calibri"/>
              </w:rPr>
              <w:t>of</w:t>
            </w:r>
            <w:r w:rsidR="00B46DAB" w:rsidRPr="00DB7857">
              <w:rPr>
                <w:rFonts w:cs="Calibri"/>
              </w:rPr>
              <w:t xml:space="preserve"> the designed model</w:t>
            </w:r>
            <w:r>
              <w:rPr>
                <w:rFonts w:cs="Calibri"/>
              </w:rPr>
              <w:t xml:space="preserve"> with an Example</w:t>
            </w:r>
          </w:p>
        </w:tc>
        <w:tc>
          <w:tcPr>
            <w:tcW w:w="623" w:type="dxa"/>
            <w:vAlign w:val="center"/>
          </w:tcPr>
          <w:p w14:paraId="201CD810" w14:textId="32A82190" w:rsidR="007B6F3E" w:rsidRDefault="00A560ED" w:rsidP="009611D3">
            <w:pPr>
              <w:contextualSpacing/>
              <w:jc w:val="center"/>
              <w:rPr>
                <w:rFonts w:asciiTheme="minorHAnsi" w:hAnsiTheme="minorHAnsi" w:cs="Calibri"/>
                <w:szCs w:val="22"/>
              </w:rPr>
            </w:pPr>
            <w:r>
              <w:rPr>
                <w:rFonts w:asciiTheme="minorHAnsi" w:hAnsiTheme="minorHAnsi" w:cs="Calibri"/>
                <w:szCs w:val="22"/>
              </w:rPr>
              <w:t>2</w:t>
            </w:r>
          </w:p>
        </w:tc>
        <w:tc>
          <w:tcPr>
            <w:tcW w:w="1170" w:type="dxa"/>
            <w:vAlign w:val="center"/>
          </w:tcPr>
          <w:p w14:paraId="0D99AD51" w14:textId="77777777" w:rsidR="007B6F3E" w:rsidRPr="00CB79AD" w:rsidRDefault="007B6F3E"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5B9AA52F" w14:textId="77777777" w:rsidR="007B6F3E" w:rsidRPr="00CB79AD" w:rsidRDefault="007B6F3E" w:rsidP="009611D3">
            <w:pPr>
              <w:pStyle w:val="Title"/>
              <w:rPr>
                <w:rFonts w:asciiTheme="minorHAnsi" w:hAnsiTheme="minorHAnsi" w:cs="Calibri"/>
                <w:b w:val="0"/>
                <w:bCs w:val="0"/>
                <w:sz w:val="22"/>
                <w:szCs w:val="22"/>
                <w:u w:val="none"/>
              </w:rPr>
            </w:pPr>
          </w:p>
        </w:tc>
      </w:tr>
      <w:tr w:rsidR="00153B48" w:rsidRPr="00CB79AD" w14:paraId="7883CDC4" w14:textId="77777777" w:rsidTr="009611D3">
        <w:trPr>
          <w:cantSplit/>
          <w:trHeight w:val="285"/>
        </w:trPr>
        <w:tc>
          <w:tcPr>
            <w:tcW w:w="534" w:type="dxa"/>
            <w:vMerge/>
            <w:tcBorders>
              <w:left w:val="double" w:sz="4" w:space="0" w:color="auto"/>
              <w:right w:val="double" w:sz="4" w:space="0" w:color="auto"/>
            </w:tcBorders>
            <w:vAlign w:val="center"/>
          </w:tcPr>
          <w:p w14:paraId="45D6F43D" w14:textId="77777777" w:rsidR="00153B48" w:rsidRPr="00153B48" w:rsidRDefault="00153B48" w:rsidP="009611D3">
            <w:pPr>
              <w:pStyle w:val="Title"/>
              <w:tabs>
                <w:tab w:val="num" w:pos="1630"/>
              </w:tabs>
              <w:rPr>
                <w:rFonts w:asciiTheme="minorHAnsi" w:hAnsiTheme="minorHAnsi" w:cs="Calibri"/>
                <w:b w:val="0"/>
                <w:bCs w:val="0"/>
                <w:color w:val="000000" w:themeColor="text1"/>
                <w:sz w:val="22"/>
                <w:szCs w:val="22"/>
                <w:u w:val="none"/>
              </w:rPr>
            </w:pPr>
          </w:p>
        </w:tc>
        <w:tc>
          <w:tcPr>
            <w:tcW w:w="6388" w:type="dxa"/>
            <w:gridSpan w:val="2"/>
            <w:tcBorders>
              <w:top w:val="single" w:sz="4" w:space="0" w:color="auto"/>
              <w:left w:val="double" w:sz="4" w:space="0" w:color="auto"/>
            </w:tcBorders>
            <w:vAlign w:val="center"/>
          </w:tcPr>
          <w:p w14:paraId="6264A43F" w14:textId="17349469" w:rsidR="00153B48" w:rsidRPr="00CB79AD" w:rsidRDefault="00153B48" w:rsidP="009611D3">
            <w:pPr>
              <w:tabs>
                <w:tab w:val="num" w:pos="810"/>
              </w:tabs>
              <w:jc w:val="right"/>
              <w:rPr>
                <w:rFonts w:asciiTheme="minorHAnsi" w:hAnsiTheme="minorHAnsi" w:cs="Calibri"/>
                <w:b/>
                <w:color w:val="FF0000"/>
                <w:szCs w:val="22"/>
              </w:rPr>
            </w:pPr>
            <w:r>
              <w:rPr>
                <w:rFonts w:asciiTheme="minorHAnsi" w:hAnsiTheme="minorHAnsi" w:cs="Calibri"/>
                <w:b/>
                <w:color w:val="FF0000"/>
                <w:szCs w:val="22"/>
              </w:rPr>
              <w:t>Question 1</w:t>
            </w:r>
            <w:r w:rsidRPr="00CB79AD">
              <w:rPr>
                <w:rFonts w:asciiTheme="minorHAnsi" w:hAnsiTheme="minorHAnsi" w:cs="Calibri"/>
                <w:b/>
                <w:color w:val="FF0000"/>
                <w:szCs w:val="22"/>
              </w:rPr>
              <w:t xml:space="preserve">  Max Marks</w:t>
            </w:r>
          </w:p>
        </w:tc>
        <w:tc>
          <w:tcPr>
            <w:tcW w:w="623" w:type="dxa"/>
            <w:vAlign w:val="center"/>
          </w:tcPr>
          <w:p w14:paraId="49FDE7CB" w14:textId="16985C3E" w:rsidR="00153B48" w:rsidRPr="00CB79AD" w:rsidRDefault="00A560ED" w:rsidP="009611D3">
            <w:pPr>
              <w:jc w:val="center"/>
              <w:rPr>
                <w:rFonts w:asciiTheme="minorHAnsi" w:hAnsiTheme="minorHAnsi" w:cs="Calibri"/>
                <w:b/>
                <w:szCs w:val="22"/>
              </w:rPr>
            </w:pPr>
            <w:r>
              <w:rPr>
                <w:rFonts w:asciiTheme="minorHAnsi" w:hAnsiTheme="minorHAnsi" w:cs="Calibri"/>
                <w:b/>
                <w:szCs w:val="22"/>
              </w:rPr>
              <w:t>10</w:t>
            </w:r>
          </w:p>
        </w:tc>
        <w:tc>
          <w:tcPr>
            <w:tcW w:w="1170" w:type="dxa"/>
            <w:vAlign w:val="center"/>
          </w:tcPr>
          <w:p w14:paraId="2CB22798"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9A5CBAF" w14:textId="77777777" w:rsidR="00153B48" w:rsidRPr="00CB79AD" w:rsidRDefault="00153B48" w:rsidP="009611D3">
            <w:pPr>
              <w:pStyle w:val="Title"/>
              <w:rPr>
                <w:rFonts w:asciiTheme="minorHAnsi" w:hAnsiTheme="minorHAnsi" w:cs="Calibri"/>
                <w:b w:val="0"/>
                <w:bCs w:val="0"/>
                <w:sz w:val="22"/>
                <w:szCs w:val="22"/>
                <w:u w:val="none"/>
              </w:rPr>
            </w:pPr>
          </w:p>
        </w:tc>
      </w:tr>
      <w:tr w:rsidR="00153B48" w:rsidRPr="00CB79AD" w14:paraId="318D6C47" w14:textId="77777777" w:rsidTr="009611D3">
        <w:trPr>
          <w:cantSplit/>
          <w:trHeight w:val="510"/>
        </w:trPr>
        <w:tc>
          <w:tcPr>
            <w:tcW w:w="6922" w:type="dxa"/>
            <w:gridSpan w:val="3"/>
            <w:tcBorders>
              <w:top w:val="double" w:sz="4" w:space="0" w:color="auto"/>
              <w:left w:val="double" w:sz="4" w:space="0" w:color="auto"/>
              <w:bottom w:val="double" w:sz="4" w:space="0" w:color="auto"/>
            </w:tcBorders>
            <w:vAlign w:val="center"/>
          </w:tcPr>
          <w:p w14:paraId="6989059E" w14:textId="77777777" w:rsidR="00153B48" w:rsidRPr="00CB79AD" w:rsidRDefault="00153B48" w:rsidP="009611D3">
            <w:pPr>
              <w:tabs>
                <w:tab w:val="num" w:pos="1800"/>
              </w:tabs>
              <w:jc w:val="right"/>
              <w:rPr>
                <w:rFonts w:asciiTheme="minorHAnsi" w:hAnsiTheme="minorHAnsi" w:cs="Calibri"/>
                <w:color w:val="FF0000"/>
                <w:szCs w:val="22"/>
              </w:rPr>
            </w:pPr>
            <w:r w:rsidRPr="00CB79AD">
              <w:rPr>
                <w:rFonts w:asciiTheme="minorHAnsi" w:hAnsiTheme="minorHAnsi" w:cs="Calibri"/>
                <w:b/>
                <w:color w:val="FF0000"/>
                <w:szCs w:val="22"/>
              </w:rPr>
              <w:t>Total Assignment Marks</w:t>
            </w:r>
          </w:p>
        </w:tc>
        <w:tc>
          <w:tcPr>
            <w:tcW w:w="623" w:type="dxa"/>
            <w:tcBorders>
              <w:top w:val="double" w:sz="4" w:space="0" w:color="auto"/>
              <w:bottom w:val="double" w:sz="4" w:space="0" w:color="auto"/>
            </w:tcBorders>
            <w:vAlign w:val="center"/>
          </w:tcPr>
          <w:p w14:paraId="48A9759C" w14:textId="2D6513C8" w:rsidR="00153B48" w:rsidRPr="00CB79AD" w:rsidRDefault="0058427B" w:rsidP="009611D3">
            <w:pPr>
              <w:pStyle w:val="Title"/>
              <w:rPr>
                <w:rFonts w:asciiTheme="minorHAnsi" w:hAnsiTheme="minorHAnsi" w:cs="Calibri"/>
                <w:bCs w:val="0"/>
                <w:sz w:val="22"/>
                <w:szCs w:val="22"/>
                <w:u w:val="none"/>
              </w:rPr>
            </w:pPr>
            <w:r>
              <w:rPr>
                <w:rFonts w:asciiTheme="minorHAnsi" w:hAnsiTheme="minorHAnsi" w:cs="Calibri"/>
                <w:bCs w:val="0"/>
                <w:sz w:val="22"/>
                <w:szCs w:val="22"/>
                <w:u w:val="none"/>
              </w:rPr>
              <w:t>10</w:t>
            </w:r>
          </w:p>
        </w:tc>
        <w:tc>
          <w:tcPr>
            <w:tcW w:w="1170" w:type="dxa"/>
            <w:tcBorders>
              <w:top w:val="double" w:sz="4" w:space="0" w:color="auto"/>
              <w:bottom w:val="double" w:sz="4" w:space="0" w:color="auto"/>
            </w:tcBorders>
            <w:vAlign w:val="center"/>
          </w:tcPr>
          <w:p w14:paraId="2811BB23" w14:textId="77777777" w:rsidR="00153B48" w:rsidRPr="00CB79AD" w:rsidRDefault="00153B48" w:rsidP="009611D3">
            <w:pPr>
              <w:pStyle w:val="Title"/>
              <w:rPr>
                <w:rFonts w:asciiTheme="minorHAnsi" w:hAnsiTheme="minorHAnsi" w:cs="Calibri"/>
                <w:b w:val="0"/>
                <w:bCs w:val="0"/>
                <w:sz w:val="22"/>
                <w:szCs w:val="22"/>
                <w:u w:val="none"/>
              </w:rPr>
            </w:pPr>
          </w:p>
        </w:tc>
        <w:tc>
          <w:tcPr>
            <w:tcW w:w="1260" w:type="dxa"/>
            <w:tcBorders>
              <w:top w:val="double" w:sz="4" w:space="0" w:color="auto"/>
              <w:bottom w:val="double" w:sz="4" w:space="0" w:color="auto"/>
              <w:right w:val="double" w:sz="4" w:space="0" w:color="auto"/>
            </w:tcBorders>
            <w:vAlign w:val="center"/>
          </w:tcPr>
          <w:p w14:paraId="4B4502E8" w14:textId="77777777" w:rsidR="00153B48" w:rsidRPr="00CB79AD" w:rsidRDefault="00153B48" w:rsidP="009611D3">
            <w:pPr>
              <w:pStyle w:val="Title"/>
              <w:rPr>
                <w:rFonts w:asciiTheme="minorHAnsi" w:hAnsiTheme="minorHAnsi" w:cs="Calibri"/>
                <w:b w:val="0"/>
                <w:bCs w:val="0"/>
                <w:sz w:val="22"/>
                <w:szCs w:val="22"/>
                <w:u w:val="none"/>
              </w:rPr>
            </w:pPr>
          </w:p>
        </w:tc>
      </w:tr>
    </w:tbl>
    <w:p w14:paraId="0C8D5010" w14:textId="77777777" w:rsidR="00B57406" w:rsidRDefault="00B57406" w:rsidP="00B57406">
      <w:r>
        <w:br w:type="page"/>
      </w:r>
    </w:p>
    <w:p w14:paraId="2445331B" w14:textId="77777777" w:rsidR="00732106" w:rsidRPr="00CB79AD" w:rsidRDefault="00732106" w:rsidP="009D50EA">
      <w:pPr>
        <w:contextualSpacing/>
        <w:rPr>
          <w:rFonts w:ascii="Calibri" w:hAnsi="Calibri" w:cs="Calibri"/>
          <w:b/>
          <w:szCs w:val="22"/>
          <w:u w:val="single"/>
        </w:rPr>
      </w:pPr>
    </w:p>
    <w:tbl>
      <w:tblPr>
        <w:tblpPr w:leftFromText="180" w:rightFromText="180" w:vertAnchor="text" w:horzAnchor="margin" w:tblpY="55"/>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50"/>
        <w:gridCol w:w="1170"/>
        <w:gridCol w:w="2340"/>
        <w:gridCol w:w="1245"/>
        <w:gridCol w:w="2715"/>
      </w:tblGrid>
      <w:tr w:rsidR="00344CE0" w:rsidRPr="00CB79AD" w14:paraId="0DDBC9A8" w14:textId="77777777" w:rsidTr="00344CE0">
        <w:trPr>
          <w:trHeight w:val="248"/>
        </w:trPr>
        <w:tc>
          <w:tcPr>
            <w:tcW w:w="9720" w:type="dxa"/>
            <w:gridSpan w:val="5"/>
            <w:tcBorders>
              <w:top w:val="double" w:sz="4" w:space="0" w:color="auto"/>
              <w:left w:val="double" w:sz="4" w:space="0" w:color="auto"/>
              <w:right w:val="double" w:sz="4" w:space="0" w:color="auto"/>
            </w:tcBorders>
          </w:tcPr>
          <w:p w14:paraId="0DC65C9E" w14:textId="77777777" w:rsidR="00344CE0" w:rsidRPr="00B57406" w:rsidRDefault="00344CE0" w:rsidP="00B57406">
            <w:pPr>
              <w:jc w:val="center"/>
              <w:rPr>
                <w:rFonts w:ascii="Calibri" w:hAnsi="Calibri" w:cs="Calibri"/>
                <w:b/>
                <w:color w:val="FF0000"/>
                <w:szCs w:val="22"/>
              </w:rPr>
            </w:pPr>
            <w:r w:rsidRPr="00CB79AD">
              <w:rPr>
                <w:szCs w:val="22"/>
              </w:rPr>
              <w:br w:type="page"/>
            </w:r>
            <w:r w:rsidR="0017665F" w:rsidRPr="00CB79AD">
              <w:rPr>
                <w:rFonts w:ascii="Calibri" w:hAnsi="Calibri" w:cs="Calibri"/>
                <w:b/>
                <w:color w:val="FF0000"/>
                <w:szCs w:val="22"/>
              </w:rPr>
              <w:t>Course</w:t>
            </w:r>
            <w:r w:rsidRPr="00CB79AD">
              <w:rPr>
                <w:rFonts w:ascii="Calibri" w:hAnsi="Calibri" w:cs="Calibri"/>
                <w:b/>
                <w:color w:val="FF0000"/>
                <w:szCs w:val="22"/>
              </w:rPr>
              <w:t xml:space="preserve"> Marks Tabulation</w:t>
            </w:r>
          </w:p>
        </w:tc>
      </w:tr>
      <w:tr w:rsidR="00344CE0" w:rsidRPr="00CB79AD" w14:paraId="60A3C37A" w14:textId="77777777" w:rsidTr="008D1DD6">
        <w:trPr>
          <w:trHeight w:val="314"/>
        </w:trPr>
        <w:tc>
          <w:tcPr>
            <w:tcW w:w="2250" w:type="dxa"/>
            <w:tcBorders>
              <w:left w:val="double" w:sz="4" w:space="0" w:color="auto"/>
              <w:bottom w:val="single" w:sz="4" w:space="0" w:color="auto"/>
              <w:right w:val="single" w:sz="4" w:space="0" w:color="auto"/>
            </w:tcBorders>
            <w:vAlign w:val="center"/>
          </w:tcPr>
          <w:p w14:paraId="43D3E49C" w14:textId="77777777" w:rsidR="00344CE0" w:rsidRPr="00CB79AD" w:rsidRDefault="00016794" w:rsidP="00344CE0">
            <w:pPr>
              <w:jc w:val="center"/>
              <w:rPr>
                <w:rFonts w:ascii="Calibri" w:hAnsi="Calibri" w:cs="Calibri"/>
                <w:b/>
                <w:color w:val="FF0000"/>
                <w:szCs w:val="22"/>
              </w:rPr>
            </w:pPr>
            <w:r>
              <w:rPr>
                <w:rFonts w:ascii="Calibri" w:hAnsi="Calibri" w:cs="Calibri"/>
                <w:b/>
                <w:color w:val="FF0000"/>
                <w:szCs w:val="22"/>
              </w:rPr>
              <w:t>Question</w:t>
            </w:r>
          </w:p>
        </w:tc>
        <w:tc>
          <w:tcPr>
            <w:tcW w:w="1170" w:type="dxa"/>
            <w:tcBorders>
              <w:left w:val="single" w:sz="4" w:space="0" w:color="auto"/>
              <w:right w:val="single" w:sz="4" w:space="0" w:color="auto"/>
            </w:tcBorders>
            <w:vAlign w:val="center"/>
          </w:tcPr>
          <w:p w14:paraId="32F5FF74"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First Examiner</w:t>
            </w:r>
          </w:p>
        </w:tc>
        <w:tc>
          <w:tcPr>
            <w:tcW w:w="2340" w:type="dxa"/>
            <w:tcBorders>
              <w:left w:val="single" w:sz="4" w:space="0" w:color="auto"/>
              <w:right w:val="single" w:sz="4" w:space="0" w:color="auto"/>
            </w:tcBorders>
            <w:vAlign w:val="center"/>
          </w:tcPr>
          <w:p w14:paraId="2255C342"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Remarks</w:t>
            </w:r>
          </w:p>
        </w:tc>
        <w:tc>
          <w:tcPr>
            <w:tcW w:w="1245" w:type="dxa"/>
            <w:tcBorders>
              <w:left w:val="single" w:sz="4" w:space="0" w:color="auto"/>
            </w:tcBorders>
            <w:vAlign w:val="center"/>
          </w:tcPr>
          <w:p w14:paraId="4F3084B5" w14:textId="77777777" w:rsidR="00344CE0" w:rsidRPr="00CB79AD" w:rsidRDefault="009F2739" w:rsidP="00344CE0">
            <w:pPr>
              <w:jc w:val="center"/>
              <w:rPr>
                <w:rFonts w:ascii="Calibri" w:hAnsi="Calibri" w:cs="Calibri"/>
                <w:b/>
                <w:color w:val="FF0000"/>
                <w:szCs w:val="22"/>
              </w:rPr>
            </w:pPr>
            <w:r w:rsidRPr="00CB79AD">
              <w:rPr>
                <w:rFonts w:ascii="Calibri" w:hAnsi="Calibri" w:cs="Calibri"/>
                <w:b/>
                <w:color w:val="FF0000"/>
                <w:szCs w:val="22"/>
              </w:rPr>
              <w:t>Moderator</w:t>
            </w:r>
          </w:p>
        </w:tc>
        <w:tc>
          <w:tcPr>
            <w:tcW w:w="2715" w:type="dxa"/>
            <w:tcBorders>
              <w:right w:val="double" w:sz="4" w:space="0" w:color="auto"/>
            </w:tcBorders>
            <w:vAlign w:val="center"/>
          </w:tcPr>
          <w:p w14:paraId="135FE368" w14:textId="77777777" w:rsidR="00344CE0" w:rsidRPr="00CB79AD" w:rsidRDefault="00344CE0" w:rsidP="00344CE0">
            <w:pPr>
              <w:jc w:val="center"/>
              <w:rPr>
                <w:rFonts w:ascii="Calibri" w:hAnsi="Calibri" w:cs="Calibri"/>
                <w:b/>
                <w:color w:val="FF0000"/>
                <w:szCs w:val="22"/>
              </w:rPr>
            </w:pPr>
            <w:r w:rsidRPr="00CB79AD">
              <w:rPr>
                <w:rFonts w:ascii="Calibri" w:hAnsi="Calibri" w:cs="Calibri"/>
                <w:b/>
                <w:color w:val="FF0000"/>
                <w:szCs w:val="22"/>
              </w:rPr>
              <w:t>Remarks</w:t>
            </w:r>
          </w:p>
        </w:tc>
      </w:tr>
      <w:tr w:rsidR="003D0344" w:rsidRPr="00CB79AD" w14:paraId="4ECCB555" w14:textId="77777777" w:rsidTr="008D1DD6">
        <w:trPr>
          <w:trHeight w:val="395"/>
        </w:trPr>
        <w:tc>
          <w:tcPr>
            <w:tcW w:w="2250" w:type="dxa"/>
            <w:tcBorders>
              <w:top w:val="single" w:sz="4" w:space="0" w:color="auto"/>
              <w:left w:val="double" w:sz="4" w:space="0" w:color="auto"/>
              <w:right w:val="single" w:sz="4" w:space="0" w:color="auto"/>
            </w:tcBorders>
            <w:vAlign w:val="center"/>
          </w:tcPr>
          <w:p w14:paraId="058F1017" w14:textId="77777777" w:rsidR="003D0344" w:rsidRPr="00CB79AD" w:rsidRDefault="00016794" w:rsidP="003D0344">
            <w:pPr>
              <w:jc w:val="center"/>
              <w:rPr>
                <w:rFonts w:ascii="Calibri" w:hAnsi="Calibri" w:cs="Calibri"/>
                <w:color w:val="FF0000"/>
                <w:szCs w:val="22"/>
              </w:rPr>
            </w:pPr>
            <w:r>
              <w:rPr>
                <w:rFonts w:ascii="Calibri" w:hAnsi="Calibri" w:cs="Calibri"/>
                <w:color w:val="FF0000"/>
                <w:szCs w:val="22"/>
              </w:rPr>
              <w:t>1</w:t>
            </w:r>
          </w:p>
        </w:tc>
        <w:tc>
          <w:tcPr>
            <w:tcW w:w="1170" w:type="dxa"/>
            <w:tcBorders>
              <w:top w:val="single" w:sz="4" w:space="0" w:color="auto"/>
              <w:left w:val="single" w:sz="4" w:space="0" w:color="auto"/>
              <w:right w:val="single" w:sz="4" w:space="0" w:color="auto"/>
            </w:tcBorders>
            <w:vAlign w:val="center"/>
          </w:tcPr>
          <w:p w14:paraId="5C6903FE" w14:textId="77777777" w:rsidR="003D0344" w:rsidRPr="00CB79AD" w:rsidRDefault="003D0344" w:rsidP="003D0344">
            <w:pPr>
              <w:jc w:val="center"/>
              <w:rPr>
                <w:rFonts w:ascii="Calibri" w:hAnsi="Calibri" w:cs="Calibri"/>
                <w:b/>
                <w:szCs w:val="22"/>
                <w:highlight w:val="yellow"/>
              </w:rPr>
            </w:pPr>
          </w:p>
        </w:tc>
        <w:tc>
          <w:tcPr>
            <w:tcW w:w="2340" w:type="dxa"/>
            <w:tcBorders>
              <w:top w:val="single" w:sz="4" w:space="0" w:color="auto"/>
              <w:left w:val="single" w:sz="4" w:space="0" w:color="auto"/>
              <w:right w:val="single" w:sz="4" w:space="0" w:color="auto"/>
            </w:tcBorders>
            <w:vAlign w:val="center"/>
          </w:tcPr>
          <w:p w14:paraId="43CB059C" w14:textId="77777777" w:rsidR="003D0344" w:rsidRPr="00CB79AD" w:rsidRDefault="003D0344" w:rsidP="003D0344">
            <w:pPr>
              <w:spacing w:before="40" w:after="40"/>
              <w:rPr>
                <w:rFonts w:ascii="Calibri" w:hAnsi="Calibri" w:cs="Calibri"/>
                <w:szCs w:val="22"/>
              </w:rPr>
            </w:pPr>
          </w:p>
        </w:tc>
        <w:tc>
          <w:tcPr>
            <w:tcW w:w="1245" w:type="dxa"/>
            <w:tcBorders>
              <w:top w:val="single" w:sz="4" w:space="0" w:color="auto"/>
              <w:left w:val="single" w:sz="4" w:space="0" w:color="auto"/>
            </w:tcBorders>
          </w:tcPr>
          <w:p w14:paraId="5EA2FF72" w14:textId="77777777" w:rsidR="003D0344" w:rsidRPr="00CB79AD" w:rsidRDefault="003D0344" w:rsidP="003D0344">
            <w:pPr>
              <w:jc w:val="center"/>
              <w:rPr>
                <w:szCs w:val="22"/>
              </w:rPr>
            </w:pPr>
          </w:p>
        </w:tc>
        <w:tc>
          <w:tcPr>
            <w:tcW w:w="2715" w:type="dxa"/>
            <w:tcBorders>
              <w:right w:val="double" w:sz="4" w:space="0" w:color="auto"/>
            </w:tcBorders>
            <w:vAlign w:val="center"/>
          </w:tcPr>
          <w:p w14:paraId="2E2EA716" w14:textId="77777777" w:rsidR="003D0344" w:rsidRPr="00CB79AD" w:rsidRDefault="003D0344" w:rsidP="003D0344">
            <w:pPr>
              <w:spacing w:before="40" w:after="40"/>
              <w:jc w:val="center"/>
              <w:rPr>
                <w:rFonts w:ascii="Calibri" w:hAnsi="Calibri" w:cs="Calibri"/>
                <w:color w:val="0070C0"/>
                <w:szCs w:val="22"/>
              </w:rPr>
            </w:pPr>
          </w:p>
        </w:tc>
      </w:tr>
      <w:tr w:rsidR="00E8250C" w:rsidRPr="00CB79AD" w14:paraId="0F6A045D" w14:textId="77777777" w:rsidTr="008D1DD6">
        <w:trPr>
          <w:trHeight w:val="359"/>
        </w:trPr>
        <w:tc>
          <w:tcPr>
            <w:tcW w:w="2250" w:type="dxa"/>
            <w:tcBorders>
              <w:top w:val="double" w:sz="4" w:space="0" w:color="auto"/>
              <w:left w:val="double" w:sz="4" w:space="0" w:color="auto"/>
              <w:bottom w:val="double" w:sz="4" w:space="0" w:color="auto"/>
              <w:right w:val="single" w:sz="4" w:space="0" w:color="auto"/>
            </w:tcBorders>
            <w:vAlign w:val="center"/>
          </w:tcPr>
          <w:p w14:paraId="1E555C84" w14:textId="77777777" w:rsidR="00E8250C" w:rsidRPr="00CB79AD" w:rsidRDefault="00E8250C" w:rsidP="00016794">
            <w:pPr>
              <w:jc w:val="center"/>
              <w:rPr>
                <w:rFonts w:ascii="Calibri" w:hAnsi="Calibri" w:cs="Calibri"/>
                <w:b/>
                <w:color w:val="FF0000"/>
                <w:szCs w:val="22"/>
              </w:rPr>
            </w:pPr>
            <w:r w:rsidRPr="00CB79AD">
              <w:rPr>
                <w:rFonts w:ascii="Calibri" w:hAnsi="Calibri" w:cs="Calibri"/>
                <w:b/>
                <w:color w:val="FF0000"/>
                <w:szCs w:val="22"/>
              </w:rPr>
              <w:t xml:space="preserve">Marks (Max </w:t>
            </w:r>
            <w:r w:rsidR="00016794">
              <w:rPr>
                <w:rFonts w:ascii="Calibri" w:hAnsi="Calibri" w:cs="Calibri"/>
                <w:b/>
                <w:color w:val="FF0000"/>
                <w:szCs w:val="22"/>
              </w:rPr>
              <w:t>10</w:t>
            </w:r>
            <w:r w:rsidRPr="00CB79AD">
              <w:rPr>
                <w:rFonts w:ascii="Calibri" w:hAnsi="Calibri" w:cs="Calibri"/>
                <w:b/>
                <w:color w:val="FF0000"/>
                <w:szCs w:val="22"/>
              </w:rPr>
              <w:t xml:space="preserve"> )</w:t>
            </w:r>
          </w:p>
        </w:tc>
        <w:tc>
          <w:tcPr>
            <w:tcW w:w="1170" w:type="dxa"/>
            <w:tcBorders>
              <w:top w:val="double" w:sz="4" w:space="0" w:color="auto"/>
              <w:left w:val="single" w:sz="4" w:space="0" w:color="auto"/>
              <w:bottom w:val="double" w:sz="4" w:space="0" w:color="auto"/>
              <w:right w:val="single" w:sz="4" w:space="0" w:color="auto"/>
            </w:tcBorders>
            <w:vAlign w:val="center"/>
          </w:tcPr>
          <w:p w14:paraId="4BCAF73D" w14:textId="77777777" w:rsidR="00E8250C" w:rsidRPr="00CB79AD" w:rsidRDefault="00E8250C" w:rsidP="00E8250C">
            <w:pPr>
              <w:jc w:val="center"/>
              <w:rPr>
                <w:rFonts w:ascii="Calibri" w:hAnsi="Calibri" w:cs="Calibri"/>
                <w:b/>
                <w:szCs w:val="22"/>
                <w:highlight w:val="yellow"/>
              </w:rPr>
            </w:pPr>
          </w:p>
        </w:tc>
        <w:tc>
          <w:tcPr>
            <w:tcW w:w="2340" w:type="dxa"/>
            <w:tcBorders>
              <w:top w:val="double" w:sz="4" w:space="0" w:color="auto"/>
              <w:left w:val="single" w:sz="4" w:space="0" w:color="auto"/>
              <w:bottom w:val="double" w:sz="4" w:space="0" w:color="auto"/>
              <w:right w:val="single" w:sz="4" w:space="0" w:color="auto"/>
            </w:tcBorders>
            <w:vAlign w:val="center"/>
          </w:tcPr>
          <w:p w14:paraId="447BBD58" w14:textId="77777777" w:rsidR="00E8250C" w:rsidRPr="00CB79AD" w:rsidRDefault="00E8250C" w:rsidP="00E8250C">
            <w:pPr>
              <w:spacing w:before="40" w:after="40"/>
              <w:rPr>
                <w:rFonts w:ascii="Calibri" w:hAnsi="Calibri" w:cs="Calibri"/>
                <w:szCs w:val="22"/>
              </w:rPr>
            </w:pPr>
          </w:p>
        </w:tc>
        <w:tc>
          <w:tcPr>
            <w:tcW w:w="1245" w:type="dxa"/>
            <w:tcBorders>
              <w:top w:val="double" w:sz="4" w:space="0" w:color="auto"/>
              <w:left w:val="single" w:sz="4" w:space="0" w:color="auto"/>
              <w:bottom w:val="double" w:sz="4" w:space="0" w:color="auto"/>
            </w:tcBorders>
            <w:vAlign w:val="center"/>
          </w:tcPr>
          <w:p w14:paraId="5A1BBF2B" w14:textId="77777777" w:rsidR="00E8250C" w:rsidRPr="00CB79AD" w:rsidRDefault="00E8250C" w:rsidP="00E8250C">
            <w:pPr>
              <w:spacing w:before="40" w:after="40"/>
              <w:jc w:val="center"/>
              <w:rPr>
                <w:rFonts w:ascii="Calibri" w:hAnsi="Calibri" w:cs="Calibri"/>
                <w:szCs w:val="22"/>
              </w:rPr>
            </w:pPr>
          </w:p>
        </w:tc>
        <w:tc>
          <w:tcPr>
            <w:tcW w:w="2715" w:type="dxa"/>
            <w:tcBorders>
              <w:top w:val="double" w:sz="4" w:space="0" w:color="auto"/>
              <w:bottom w:val="double" w:sz="4" w:space="0" w:color="000000"/>
              <w:right w:val="double" w:sz="4" w:space="0" w:color="auto"/>
            </w:tcBorders>
            <w:vAlign w:val="center"/>
          </w:tcPr>
          <w:p w14:paraId="7581CB88" w14:textId="77777777" w:rsidR="00E8250C" w:rsidRPr="00CB79AD" w:rsidRDefault="00E8250C" w:rsidP="00E8250C">
            <w:pPr>
              <w:spacing w:before="40" w:after="40"/>
              <w:jc w:val="center"/>
              <w:rPr>
                <w:rFonts w:ascii="Calibri" w:hAnsi="Calibri" w:cs="Calibri"/>
                <w:szCs w:val="22"/>
              </w:rPr>
            </w:pPr>
          </w:p>
        </w:tc>
      </w:tr>
      <w:tr w:rsidR="00E8250C" w:rsidRPr="00CB79AD" w14:paraId="23CCB038" w14:textId="77777777" w:rsidTr="00344CE0">
        <w:trPr>
          <w:trHeight w:val="619"/>
        </w:trPr>
        <w:tc>
          <w:tcPr>
            <w:tcW w:w="9720" w:type="dxa"/>
            <w:gridSpan w:val="5"/>
            <w:tcBorders>
              <w:top w:val="double" w:sz="4" w:space="0" w:color="auto"/>
              <w:left w:val="double" w:sz="4" w:space="0" w:color="auto"/>
              <w:bottom w:val="double" w:sz="4" w:space="0" w:color="auto"/>
              <w:right w:val="double" w:sz="4" w:space="0" w:color="auto"/>
            </w:tcBorders>
          </w:tcPr>
          <w:p w14:paraId="7136233F" w14:textId="77777777" w:rsidR="00E8250C" w:rsidRPr="00CB79AD" w:rsidRDefault="00E8250C" w:rsidP="00E8250C">
            <w:pPr>
              <w:spacing w:before="40" w:after="40"/>
              <w:rPr>
                <w:rFonts w:ascii="Calibri" w:hAnsi="Calibri" w:cs="Calibri"/>
                <w:b/>
                <w:szCs w:val="22"/>
              </w:rPr>
            </w:pPr>
          </w:p>
          <w:p w14:paraId="44F32252" w14:textId="77777777" w:rsidR="00E8250C" w:rsidRPr="00CB79AD" w:rsidRDefault="00E8250C" w:rsidP="00E8250C">
            <w:pPr>
              <w:spacing w:before="40" w:after="40"/>
              <w:rPr>
                <w:rFonts w:ascii="Calibri" w:hAnsi="Calibri" w:cs="Calibri"/>
                <w:b/>
                <w:szCs w:val="22"/>
              </w:rPr>
            </w:pPr>
          </w:p>
          <w:p w14:paraId="3E787623" w14:textId="77777777" w:rsidR="00E8250C" w:rsidRPr="00CB79AD" w:rsidRDefault="00E8250C" w:rsidP="00E8250C">
            <w:pPr>
              <w:spacing w:before="40" w:after="40"/>
              <w:rPr>
                <w:rFonts w:ascii="Calibri" w:hAnsi="Calibri" w:cs="Calibri"/>
                <w:b/>
                <w:szCs w:val="22"/>
              </w:rPr>
            </w:pPr>
          </w:p>
          <w:p w14:paraId="2E58E818" w14:textId="77777777" w:rsidR="00E8250C" w:rsidRPr="00CB79AD" w:rsidRDefault="00E8250C" w:rsidP="00E8250C">
            <w:pPr>
              <w:spacing w:before="40" w:after="40"/>
              <w:rPr>
                <w:rFonts w:ascii="Calibri" w:hAnsi="Calibri" w:cs="Calibri"/>
                <w:b/>
                <w:szCs w:val="22"/>
              </w:rPr>
            </w:pPr>
            <w:r w:rsidRPr="00CB79AD">
              <w:rPr>
                <w:rFonts w:ascii="Calibri" w:hAnsi="Calibri" w:cs="Calibri"/>
                <w:b/>
                <w:szCs w:val="22"/>
              </w:rPr>
              <w:t xml:space="preserve">   </w:t>
            </w:r>
            <w:r w:rsidRPr="00CB79AD">
              <w:rPr>
                <w:rFonts w:ascii="Calibri" w:hAnsi="Calibri" w:cs="Calibri"/>
                <w:b/>
                <w:color w:val="FF0000"/>
                <w:szCs w:val="22"/>
              </w:rPr>
              <w:t xml:space="preserve">Signature of First Examiner                                                                 </w:t>
            </w:r>
            <w:r w:rsidR="008D1DD6">
              <w:rPr>
                <w:rFonts w:ascii="Calibri" w:hAnsi="Calibri" w:cs="Calibri"/>
                <w:b/>
                <w:color w:val="FF0000"/>
                <w:szCs w:val="22"/>
              </w:rPr>
              <w:t xml:space="preserve">                              </w:t>
            </w:r>
            <w:r w:rsidRPr="00CB79AD">
              <w:rPr>
                <w:rFonts w:ascii="Calibri" w:hAnsi="Calibri" w:cs="Calibri"/>
                <w:b/>
                <w:color w:val="FF0000"/>
                <w:szCs w:val="22"/>
              </w:rPr>
              <w:t>Signature of Moderator</w:t>
            </w:r>
          </w:p>
        </w:tc>
      </w:tr>
    </w:tbl>
    <w:p w14:paraId="7E912377" w14:textId="77777777" w:rsidR="009D50EA" w:rsidRPr="00CB79AD" w:rsidRDefault="009D50EA" w:rsidP="00DC6BBB">
      <w:pPr>
        <w:contextualSpacing/>
        <w:jc w:val="center"/>
        <w:rPr>
          <w:rFonts w:ascii="Calibri" w:hAnsi="Calibri" w:cs="Calibri"/>
          <w:b/>
          <w:szCs w:val="22"/>
          <w:u w:val="single"/>
        </w:rPr>
      </w:pPr>
    </w:p>
    <w:p w14:paraId="210A853E" w14:textId="77777777" w:rsidR="009D50EA" w:rsidRPr="00CB79AD" w:rsidRDefault="009D50EA" w:rsidP="00DC6BBB">
      <w:pPr>
        <w:contextualSpacing/>
        <w:jc w:val="center"/>
        <w:rPr>
          <w:rFonts w:ascii="Calibri" w:hAnsi="Calibri" w:cs="Calibri"/>
          <w:b/>
          <w:szCs w:val="22"/>
          <w:u w:val="single"/>
        </w:rPr>
      </w:pPr>
    </w:p>
    <w:p w14:paraId="2BA65C7D" w14:textId="77777777" w:rsidR="0082493F" w:rsidRPr="00CB79AD" w:rsidRDefault="0082493F" w:rsidP="0082493F">
      <w:pPr>
        <w:rPr>
          <w:rFonts w:ascii="Calibri" w:hAnsi="Calibri" w:cs="Calibri"/>
          <w:b/>
          <w:szCs w:val="22"/>
        </w:rPr>
      </w:pPr>
      <w:r w:rsidRPr="00CB79AD">
        <w:rPr>
          <w:rFonts w:ascii="Calibri" w:hAnsi="Calibri" w:cs="Calibri"/>
          <w:b/>
          <w:szCs w:val="22"/>
        </w:rPr>
        <w:t>Please note:</w:t>
      </w:r>
    </w:p>
    <w:p w14:paraId="2836ED65"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Documental evidence for all the components/parts of the assessment such as the reports, photographs, laboratory exam / tool tests are required to be attached to the assignment report in a proper order. </w:t>
      </w:r>
    </w:p>
    <w:p w14:paraId="5E3E0831"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The First Examiner is required to mark the comments in RED ink and the Second Examiner’s comments should be in GREEN ink. </w:t>
      </w:r>
    </w:p>
    <w:p w14:paraId="0CCD2B1A"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 xml:space="preserve">The marks for all the questions of the assignment have to be written only in the </w:t>
      </w:r>
      <w:r w:rsidRPr="00CB79AD">
        <w:rPr>
          <w:rFonts w:cs="Calibri"/>
          <w:b/>
        </w:rPr>
        <w:t>Component – CET B: Assignment</w:t>
      </w:r>
      <w:r w:rsidRPr="00CB79AD">
        <w:rPr>
          <w:rFonts w:cs="Calibri"/>
        </w:rPr>
        <w:t xml:space="preserve"> table.</w:t>
      </w:r>
    </w:p>
    <w:p w14:paraId="35FB3C1E" w14:textId="77777777" w:rsidR="0082493F" w:rsidRPr="00CB79AD" w:rsidRDefault="0082493F" w:rsidP="0082493F">
      <w:pPr>
        <w:pStyle w:val="ListParagraph"/>
        <w:numPr>
          <w:ilvl w:val="0"/>
          <w:numId w:val="13"/>
        </w:numPr>
        <w:ind w:left="450" w:hanging="270"/>
        <w:jc w:val="both"/>
        <w:rPr>
          <w:rFonts w:cs="Calibri"/>
        </w:rPr>
      </w:pPr>
      <w:r w:rsidRPr="00CB79AD">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023E232B" w14:textId="77777777" w:rsidR="00B75404" w:rsidRPr="00CB79AD" w:rsidRDefault="00B75404">
      <w:pPr>
        <w:rPr>
          <w:rFonts w:ascii="Calibri" w:hAnsi="Calibri" w:cs="Calibri"/>
          <w:b/>
          <w:color w:val="FF0000"/>
          <w:szCs w:val="22"/>
          <w:u w:val="single"/>
        </w:rPr>
      </w:pPr>
    </w:p>
    <w:p w14:paraId="24D7DB0D" w14:textId="77777777" w:rsidR="00DC6BBB" w:rsidRDefault="00DC6BBB" w:rsidP="00DC6BBB">
      <w:pPr>
        <w:contextualSpacing/>
        <w:jc w:val="center"/>
        <w:rPr>
          <w:rFonts w:ascii="Calibri" w:hAnsi="Calibri" w:cs="Calibri"/>
          <w:b/>
          <w:color w:val="FF0000"/>
          <w:szCs w:val="22"/>
          <w:u w:val="single"/>
        </w:rPr>
      </w:pPr>
      <w:r w:rsidRPr="00CB79AD">
        <w:rPr>
          <w:rFonts w:ascii="Calibri" w:hAnsi="Calibri" w:cs="Calibri"/>
          <w:b/>
          <w:color w:val="FF0000"/>
          <w:szCs w:val="22"/>
          <w:u w:val="single"/>
        </w:rPr>
        <w:t>Assignment</w:t>
      </w:r>
    </w:p>
    <w:p w14:paraId="07FB3E92" w14:textId="77777777" w:rsidR="009D50EA" w:rsidRPr="00CB79AD" w:rsidRDefault="009D50EA" w:rsidP="009D50EA">
      <w:pPr>
        <w:spacing w:before="100" w:beforeAutospacing="1" w:after="100" w:afterAutospacing="1" w:line="360" w:lineRule="auto"/>
        <w:rPr>
          <w:rFonts w:ascii="Calibri" w:hAnsi="Calibri" w:cs="Calibri"/>
          <w:color w:val="FF0000"/>
          <w:szCs w:val="22"/>
        </w:rPr>
      </w:pPr>
      <w:r w:rsidRPr="00CB79AD">
        <w:rPr>
          <w:rFonts w:ascii="Calibri" w:hAnsi="Calibri" w:cs="Calibri"/>
          <w:b/>
          <w:color w:val="FF0000"/>
          <w:szCs w:val="22"/>
        </w:rPr>
        <w:t>Instructions to students:</w:t>
      </w:r>
    </w:p>
    <w:p w14:paraId="4C9C1E09" w14:textId="337F8101" w:rsidR="009D50EA" w:rsidRPr="00CB79AD" w:rsidRDefault="009D50EA" w:rsidP="00652A71">
      <w:pPr>
        <w:numPr>
          <w:ilvl w:val="0"/>
          <w:numId w:val="4"/>
        </w:numPr>
        <w:spacing w:after="100" w:afterAutospacing="1" w:line="360" w:lineRule="auto"/>
        <w:rPr>
          <w:rFonts w:ascii="Calibri" w:hAnsi="Calibri" w:cs="Calibri"/>
          <w:szCs w:val="22"/>
        </w:rPr>
      </w:pPr>
      <w:r w:rsidRPr="00CB79AD">
        <w:rPr>
          <w:rFonts w:ascii="Calibri" w:hAnsi="Calibri" w:cs="Calibri"/>
          <w:color w:val="FF0000"/>
          <w:szCs w:val="22"/>
        </w:rPr>
        <w:t>The assignment consists of</w:t>
      </w:r>
      <w:r w:rsidR="00B37C62">
        <w:rPr>
          <w:rFonts w:ascii="Calibri" w:hAnsi="Calibri" w:cs="Calibri"/>
          <w:color w:val="FF0000"/>
          <w:szCs w:val="22"/>
        </w:rPr>
        <w:t xml:space="preserve"> </w:t>
      </w:r>
      <w:r w:rsidR="00F948D5">
        <w:rPr>
          <w:rFonts w:ascii="Calibri" w:hAnsi="Calibri" w:cs="Calibri"/>
          <w:b/>
          <w:szCs w:val="22"/>
        </w:rPr>
        <w:t>1</w:t>
      </w:r>
      <w:r w:rsidRPr="00CB79AD">
        <w:rPr>
          <w:rFonts w:ascii="Calibri" w:hAnsi="Calibri" w:cs="Calibri"/>
          <w:szCs w:val="22"/>
        </w:rPr>
        <w:t xml:space="preserve"> </w:t>
      </w:r>
      <w:r w:rsidRPr="00CB79AD">
        <w:rPr>
          <w:rFonts w:ascii="Calibri" w:hAnsi="Calibri" w:cs="Calibri"/>
          <w:color w:val="FF0000"/>
          <w:szCs w:val="22"/>
        </w:rPr>
        <w:t>question</w:t>
      </w:r>
      <w:r w:rsidR="00016794">
        <w:rPr>
          <w:rFonts w:ascii="Calibri" w:hAnsi="Calibri" w:cs="Calibri"/>
          <w:color w:val="FF0000"/>
          <w:szCs w:val="22"/>
        </w:rPr>
        <w:t>.</w:t>
      </w:r>
    </w:p>
    <w:p w14:paraId="1C39258D"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Maximum marks is</w:t>
      </w:r>
      <w:r w:rsidR="00E527DD" w:rsidRPr="00CB79AD">
        <w:rPr>
          <w:rFonts w:ascii="Calibri" w:hAnsi="Calibri" w:cs="Calibri"/>
          <w:b/>
          <w:szCs w:val="22"/>
        </w:rPr>
        <w:t xml:space="preserve"> </w:t>
      </w:r>
      <w:r w:rsidR="00016794">
        <w:rPr>
          <w:rFonts w:ascii="Calibri" w:hAnsi="Calibri" w:cs="Calibri"/>
          <w:b/>
          <w:szCs w:val="22"/>
        </w:rPr>
        <w:t>10</w:t>
      </w:r>
      <w:r w:rsidRPr="00CB79AD">
        <w:rPr>
          <w:rFonts w:ascii="Calibri" w:hAnsi="Calibri" w:cs="Calibri"/>
          <w:szCs w:val="22"/>
        </w:rPr>
        <w:t>.</w:t>
      </w:r>
    </w:p>
    <w:p w14:paraId="57624360"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The assignment has to be neatly word processed as per the prescribed format</w:t>
      </w:r>
      <w:r w:rsidRPr="00CB79AD">
        <w:rPr>
          <w:rFonts w:ascii="Calibri" w:hAnsi="Calibri" w:cs="Calibri"/>
          <w:szCs w:val="22"/>
        </w:rPr>
        <w:t>.</w:t>
      </w:r>
    </w:p>
    <w:p w14:paraId="6FBF99B5" w14:textId="77777777" w:rsidR="009D50EA" w:rsidRPr="00CB79AD" w:rsidRDefault="009D50EA" w:rsidP="009D50EA">
      <w:pPr>
        <w:numPr>
          <w:ilvl w:val="0"/>
          <w:numId w:val="4"/>
        </w:numPr>
        <w:spacing w:before="100" w:beforeAutospacing="1" w:after="100" w:afterAutospacing="1" w:line="360" w:lineRule="auto"/>
        <w:rPr>
          <w:rFonts w:ascii="Calibri" w:hAnsi="Calibri" w:cs="Calibri"/>
          <w:szCs w:val="22"/>
        </w:rPr>
      </w:pPr>
      <w:r w:rsidRPr="00CB79AD">
        <w:rPr>
          <w:rFonts w:ascii="Calibri" w:hAnsi="Calibri" w:cs="Calibri"/>
          <w:color w:val="FF0000"/>
          <w:szCs w:val="22"/>
        </w:rPr>
        <w:t>The maximum number of pages should be restricted to</w:t>
      </w:r>
      <w:r w:rsidRPr="00CB79AD">
        <w:rPr>
          <w:rFonts w:ascii="Calibri" w:hAnsi="Calibri" w:cs="Calibri"/>
          <w:szCs w:val="22"/>
        </w:rPr>
        <w:t xml:space="preserve"> </w:t>
      </w:r>
      <w:r w:rsidR="00016794">
        <w:rPr>
          <w:rFonts w:ascii="Calibri" w:hAnsi="Calibri" w:cs="Calibri"/>
          <w:b/>
          <w:szCs w:val="22"/>
        </w:rPr>
        <w:t>5</w:t>
      </w:r>
      <w:r w:rsidRPr="00CB79AD">
        <w:rPr>
          <w:rFonts w:ascii="Calibri" w:hAnsi="Calibri" w:cs="Calibri"/>
          <w:szCs w:val="22"/>
        </w:rPr>
        <w:t>.</w:t>
      </w:r>
    </w:p>
    <w:p w14:paraId="24789ACF" w14:textId="77777777" w:rsidR="009D50EA" w:rsidRPr="00CB79AD" w:rsidRDefault="009D50EA" w:rsidP="009D50EA">
      <w:pPr>
        <w:numPr>
          <w:ilvl w:val="0"/>
          <w:numId w:val="4"/>
        </w:numPr>
        <w:spacing w:before="100" w:beforeAutospacing="1" w:after="100" w:afterAutospacing="1" w:line="360" w:lineRule="auto"/>
        <w:rPr>
          <w:rFonts w:ascii="Calibri" w:hAnsi="Calibri" w:cs="Calibri"/>
          <w:color w:val="FF0000"/>
          <w:szCs w:val="22"/>
        </w:rPr>
      </w:pPr>
      <w:r w:rsidRPr="00CB79AD">
        <w:rPr>
          <w:rFonts w:ascii="Calibri" w:hAnsi="Calibri" w:cs="Calibri"/>
          <w:color w:val="FF0000"/>
          <w:szCs w:val="22"/>
        </w:rPr>
        <w:t xml:space="preserve">The printed assignment must be submitted to </w:t>
      </w:r>
      <w:r w:rsidR="009147AE" w:rsidRPr="00CB79AD">
        <w:rPr>
          <w:rFonts w:ascii="Calibri" w:hAnsi="Calibri" w:cs="Calibri"/>
          <w:color w:val="FF0000"/>
          <w:szCs w:val="22"/>
        </w:rPr>
        <w:t>the course</w:t>
      </w:r>
      <w:r w:rsidRPr="00CB79AD">
        <w:rPr>
          <w:rFonts w:ascii="Calibri" w:hAnsi="Calibri" w:cs="Calibri"/>
          <w:color w:val="FF0000"/>
          <w:szCs w:val="22"/>
        </w:rPr>
        <w:t xml:space="preserve"> leader.</w:t>
      </w:r>
    </w:p>
    <w:p w14:paraId="41D7B9F6" w14:textId="74A1866F" w:rsidR="00E527DD" w:rsidRPr="00CB79AD" w:rsidRDefault="007B00A2" w:rsidP="00E527DD">
      <w:pPr>
        <w:numPr>
          <w:ilvl w:val="0"/>
          <w:numId w:val="4"/>
        </w:numPr>
        <w:spacing w:before="100" w:beforeAutospacing="1" w:after="100" w:afterAutospacing="1" w:line="360" w:lineRule="auto"/>
        <w:jc w:val="both"/>
        <w:rPr>
          <w:rFonts w:ascii="Calibri" w:hAnsi="Calibri" w:cs="Calibri"/>
          <w:bCs/>
          <w:szCs w:val="22"/>
        </w:rPr>
      </w:pPr>
      <w:r w:rsidRPr="00CB79AD">
        <w:rPr>
          <w:rFonts w:ascii="Calibri" w:hAnsi="Calibri" w:cs="Calibri"/>
          <w:b/>
          <w:color w:val="FF0000"/>
          <w:szCs w:val="22"/>
        </w:rPr>
        <w:t>Submission Date</w:t>
      </w:r>
      <w:r w:rsidRPr="00CB79AD">
        <w:rPr>
          <w:rFonts w:ascii="Calibri" w:hAnsi="Calibri" w:cs="Calibri"/>
          <w:b/>
          <w:szCs w:val="22"/>
        </w:rPr>
        <w:t xml:space="preserve">: </w:t>
      </w:r>
      <w:r w:rsidR="00B37C62">
        <w:rPr>
          <w:rFonts w:ascii="Calibri" w:hAnsi="Calibri" w:cs="Calibri"/>
          <w:b/>
          <w:szCs w:val="22"/>
        </w:rPr>
        <w:t>0</w:t>
      </w:r>
      <w:ins w:id="0" w:author="Staff" w:date="2020-02-12T12:13:00Z">
        <w:r w:rsidR="00CF1BC9">
          <w:rPr>
            <w:rFonts w:ascii="Calibri" w:hAnsi="Calibri" w:cs="Calibri"/>
            <w:b/>
            <w:szCs w:val="22"/>
          </w:rPr>
          <w:t>9</w:t>
        </w:r>
      </w:ins>
      <w:bookmarkStart w:id="1" w:name="_GoBack"/>
      <w:bookmarkEnd w:id="1"/>
      <w:del w:id="2" w:author="Staff" w:date="2020-02-12T12:13:00Z">
        <w:r w:rsidR="00F948D5" w:rsidDel="00CF1BC9">
          <w:rPr>
            <w:rFonts w:ascii="Calibri" w:hAnsi="Calibri" w:cs="Calibri"/>
            <w:b/>
            <w:szCs w:val="22"/>
          </w:rPr>
          <w:delText>6</w:delText>
        </w:r>
      </w:del>
      <w:r w:rsidR="00F948D5">
        <w:rPr>
          <w:rFonts w:ascii="Calibri" w:hAnsi="Calibri" w:cs="Calibri"/>
          <w:b/>
          <w:szCs w:val="22"/>
        </w:rPr>
        <w:t>/03/2020</w:t>
      </w:r>
    </w:p>
    <w:p w14:paraId="0C05E624" w14:textId="77777777" w:rsidR="009D50EA" w:rsidRPr="00CB79AD" w:rsidRDefault="009D50EA" w:rsidP="009D50EA">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
          <w:color w:val="FF0000"/>
          <w:szCs w:val="22"/>
        </w:rPr>
        <w:t>Submission after the due date is not permitted.</w:t>
      </w:r>
    </w:p>
    <w:p w14:paraId="595AA966" w14:textId="77777777" w:rsidR="009D50EA" w:rsidRPr="00CB79AD" w:rsidRDefault="009D50EA" w:rsidP="009D50EA">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
          <w:bCs/>
          <w:color w:val="FF0000"/>
          <w:szCs w:val="22"/>
        </w:rPr>
        <w:t>IMPORTANT</w:t>
      </w:r>
      <w:r w:rsidRPr="00CB79AD">
        <w:rPr>
          <w:rFonts w:ascii="Calibri" w:hAnsi="Calibri" w:cs="Calibri"/>
          <w:bCs/>
          <w:color w:val="FF0000"/>
          <w:szCs w:val="22"/>
        </w:rPr>
        <w:t>: It is essential that all the sources used in preparation of the assignment must be suitably referenced in the text.</w:t>
      </w:r>
    </w:p>
    <w:p w14:paraId="0621A259" w14:textId="77777777" w:rsidR="00D2333F" w:rsidRDefault="009D50EA" w:rsidP="000D643E">
      <w:pPr>
        <w:numPr>
          <w:ilvl w:val="0"/>
          <w:numId w:val="4"/>
        </w:numPr>
        <w:spacing w:before="100" w:beforeAutospacing="1" w:after="100" w:afterAutospacing="1" w:line="360" w:lineRule="auto"/>
        <w:jc w:val="both"/>
        <w:rPr>
          <w:rFonts w:ascii="Calibri" w:hAnsi="Calibri" w:cs="Calibri"/>
          <w:bCs/>
          <w:color w:val="FF0000"/>
          <w:szCs w:val="22"/>
        </w:rPr>
      </w:pPr>
      <w:r w:rsidRPr="00CB79AD">
        <w:rPr>
          <w:rFonts w:ascii="Calibri" w:hAnsi="Calibri" w:cs="Calibri"/>
          <w:bCs/>
          <w:color w:val="FF0000"/>
          <w:szCs w:val="22"/>
        </w:rPr>
        <w:t>Marks will be awarded only to the sections and subsections clearly indicated as per the problem statement/exercise/question</w:t>
      </w:r>
    </w:p>
    <w:p w14:paraId="535DE036" w14:textId="77777777" w:rsidR="00016794" w:rsidRPr="00CB79AD" w:rsidRDefault="00016794" w:rsidP="00016794">
      <w:pPr>
        <w:spacing w:before="100" w:beforeAutospacing="1" w:after="100" w:afterAutospacing="1" w:line="360" w:lineRule="auto"/>
        <w:ind w:left="720"/>
        <w:jc w:val="both"/>
        <w:rPr>
          <w:rFonts w:ascii="Calibri" w:hAnsi="Calibri" w:cs="Calibri"/>
          <w:bCs/>
          <w:color w:val="FF0000"/>
          <w:szCs w:val="22"/>
        </w:rPr>
      </w:pPr>
    </w:p>
    <w:p w14:paraId="536F5414" w14:textId="77777777" w:rsidR="000D1E3E" w:rsidRDefault="00CF73E9" w:rsidP="009D50EA">
      <w:pPr>
        <w:spacing w:before="100" w:beforeAutospacing="1" w:after="100" w:afterAutospacing="1" w:line="360" w:lineRule="auto"/>
        <w:jc w:val="both"/>
        <w:rPr>
          <w:rFonts w:ascii="Calibri" w:hAnsi="Calibri" w:cs="Calibri"/>
          <w:b/>
          <w:bCs/>
          <w:color w:val="FF0000"/>
          <w:szCs w:val="22"/>
        </w:rPr>
      </w:pPr>
      <w:r w:rsidRPr="00CB79AD">
        <w:rPr>
          <w:rFonts w:ascii="Calibri" w:hAnsi="Calibri" w:cs="Calibri"/>
          <w:b/>
          <w:bCs/>
          <w:color w:val="FF0000"/>
          <w:szCs w:val="22"/>
        </w:rPr>
        <w:lastRenderedPageBreak/>
        <w:t xml:space="preserve">Preamble </w:t>
      </w:r>
    </w:p>
    <w:p w14:paraId="70F962A6" w14:textId="39447781" w:rsidR="00074DF0" w:rsidRPr="00533B7C" w:rsidRDefault="008A6660" w:rsidP="00074DF0">
      <w:pPr>
        <w:spacing w:before="100" w:beforeAutospacing="1" w:after="100" w:afterAutospacing="1" w:line="360" w:lineRule="auto"/>
        <w:jc w:val="both"/>
        <w:rPr>
          <w:rFonts w:ascii="Calibri" w:hAnsi="Calibri" w:cs="Calibri"/>
          <w:bCs/>
          <w:szCs w:val="22"/>
        </w:rPr>
      </w:pPr>
      <w:r w:rsidRPr="008A6660">
        <w:rPr>
          <w:rFonts w:ascii="Calibri" w:hAnsi="Calibri" w:cs="Calibri"/>
          <w:bCs/>
          <w:szCs w:val="22"/>
        </w:rPr>
        <w:t>This course is intended to make the students learn and apply the fundamental concepts, principles, techniques and methodology of creating software. Any software application development involves requirements collection and analysis, high level and low level design, development, software testing, software installation at customer’s place and software maintenance. Students are trained in concepts used to design, develop, test and evaluate software based on given requirements. This assignment is framed to make the students evaluate and apply the object oriented and structured approach of software engineering</w:t>
      </w:r>
      <w:r>
        <w:rPr>
          <w:rFonts w:ascii="Calibri" w:hAnsi="Calibri" w:cs="Calibri"/>
          <w:bCs/>
          <w:szCs w:val="22"/>
        </w:rPr>
        <w:t>.</w:t>
      </w:r>
    </w:p>
    <w:p w14:paraId="2A4A5CE9" w14:textId="77777777" w:rsidR="00914C20" w:rsidRPr="00525656" w:rsidRDefault="00914C20" w:rsidP="000D643E">
      <w:pPr>
        <w:spacing w:before="100" w:beforeAutospacing="1" w:after="100" w:afterAutospacing="1" w:line="360" w:lineRule="auto"/>
        <w:jc w:val="both"/>
        <w:rPr>
          <w:rFonts w:ascii="Calibri" w:hAnsi="Calibri" w:cs="Calibri"/>
          <w:b/>
          <w:bCs/>
          <w:szCs w:val="22"/>
        </w:rPr>
      </w:pPr>
      <w:r w:rsidRPr="00525656">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Pr="00CB79AD">
        <w:rPr>
          <w:rFonts w:ascii="Calibri" w:hAnsi="Calibri" w:cs="Calibri"/>
          <w:b/>
          <w:szCs w:val="22"/>
        </w:rPr>
        <w:tab/>
      </w:r>
      <w:r w:rsidR="00525656">
        <w:rPr>
          <w:rFonts w:ascii="Calibri" w:hAnsi="Calibri" w:cs="Calibri"/>
          <w:b/>
          <w:szCs w:val="22"/>
        </w:rPr>
        <w:tab/>
      </w:r>
    </w:p>
    <w:p w14:paraId="01DB31FC" w14:textId="32E33D9D" w:rsidR="0013557E" w:rsidRDefault="00D5213F" w:rsidP="0013557E">
      <w:pPr>
        <w:spacing w:after="120" w:line="360" w:lineRule="auto"/>
        <w:jc w:val="both"/>
        <w:rPr>
          <w:rFonts w:asciiTheme="minorHAnsi" w:hAnsiTheme="minorHAnsi" w:cs="Calibri"/>
          <w:bCs/>
        </w:rPr>
      </w:pPr>
      <w:r>
        <w:rPr>
          <w:rFonts w:ascii="Calibri" w:hAnsi="Calibri" w:cs="Calibri"/>
          <w:b/>
          <w:szCs w:val="22"/>
        </w:rPr>
        <w:t>Question 1</w:t>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Pr>
          <w:rFonts w:asciiTheme="minorHAnsi" w:hAnsiTheme="minorHAnsi" w:cs="Calibri"/>
          <w:bCs/>
        </w:rPr>
        <w:tab/>
      </w:r>
      <w:r w:rsidR="00D01F0C" w:rsidRPr="00D01F0C">
        <w:rPr>
          <w:rFonts w:asciiTheme="minorHAnsi" w:hAnsiTheme="minorHAnsi" w:cs="Calibri"/>
          <w:b/>
          <w:bCs/>
        </w:rPr>
        <w:t>(</w:t>
      </w:r>
      <w:r w:rsidR="00E36A1F">
        <w:rPr>
          <w:rFonts w:asciiTheme="minorHAnsi" w:hAnsiTheme="minorHAnsi" w:cs="Calibri"/>
          <w:b/>
          <w:bCs/>
        </w:rPr>
        <w:t>10</w:t>
      </w:r>
      <w:r w:rsidR="00D01F0C" w:rsidRPr="00D01F0C">
        <w:rPr>
          <w:rFonts w:asciiTheme="minorHAnsi" w:hAnsiTheme="minorHAnsi" w:cs="Calibri"/>
          <w:b/>
          <w:bCs/>
        </w:rPr>
        <w:t xml:space="preserve"> </w:t>
      </w:r>
      <w:r w:rsidR="006D596C">
        <w:rPr>
          <w:rFonts w:asciiTheme="minorHAnsi" w:hAnsiTheme="minorHAnsi" w:cs="Calibri"/>
          <w:b/>
          <w:bCs/>
        </w:rPr>
        <w:t>M</w:t>
      </w:r>
      <w:r w:rsidR="00D01F0C" w:rsidRPr="00D01F0C">
        <w:rPr>
          <w:rFonts w:asciiTheme="minorHAnsi" w:hAnsiTheme="minorHAnsi" w:cs="Calibri"/>
          <w:b/>
          <w:bCs/>
        </w:rPr>
        <w:t>arks)</w:t>
      </w:r>
    </w:p>
    <w:p w14:paraId="14BAF0E9" w14:textId="76EC7ED4" w:rsidR="00DE7A60" w:rsidRDefault="008C444F" w:rsidP="00097326">
      <w:pPr>
        <w:spacing w:before="100" w:beforeAutospacing="1" w:line="360" w:lineRule="auto"/>
        <w:jc w:val="both"/>
        <w:rPr>
          <w:rFonts w:ascii="Calibri" w:hAnsi="Calibri" w:cs="Calibri"/>
          <w:szCs w:val="22"/>
        </w:rPr>
      </w:pPr>
      <w:r w:rsidRPr="008C444F">
        <w:rPr>
          <w:rFonts w:ascii="Calibri" w:hAnsi="Calibri" w:cs="Calibri"/>
          <w:szCs w:val="22"/>
        </w:rPr>
        <w:t xml:space="preserve">Software is more than </w:t>
      </w:r>
      <w:r w:rsidR="000132B1" w:rsidRPr="008C444F">
        <w:rPr>
          <w:rFonts w:ascii="Calibri" w:hAnsi="Calibri" w:cs="Calibri"/>
          <w:szCs w:val="22"/>
        </w:rPr>
        <w:t>just program</w:t>
      </w:r>
      <w:r w:rsidRPr="008C444F">
        <w:rPr>
          <w:rFonts w:ascii="Calibri" w:hAnsi="Calibri" w:cs="Calibri"/>
          <w:szCs w:val="22"/>
        </w:rPr>
        <w:t xml:space="preserve"> code. A program is executable code, which se</w:t>
      </w:r>
      <w:r w:rsidR="00E36B2F">
        <w:rPr>
          <w:rFonts w:ascii="Calibri" w:hAnsi="Calibri" w:cs="Calibri"/>
          <w:szCs w:val="22"/>
        </w:rPr>
        <w:t>rves some computational purpose</w:t>
      </w:r>
      <w:r w:rsidR="009466E8" w:rsidRPr="009466E8">
        <w:rPr>
          <w:rFonts w:ascii="Calibri" w:hAnsi="Calibri" w:cs="Calibri"/>
          <w:szCs w:val="22"/>
        </w:rPr>
        <w:t xml:space="preserve">. </w:t>
      </w:r>
      <w:r w:rsidR="00E36B2F" w:rsidRPr="00E36B2F">
        <w:rPr>
          <w:rFonts w:ascii="Calibri" w:hAnsi="Calibri" w:cs="Calibri"/>
          <w:szCs w:val="22"/>
        </w:rPr>
        <w:t>Engineering on the other hand, is all about developing products, using well-defined, scientific principles and methods.</w:t>
      </w:r>
      <w:r w:rsidR="00E36B2F">
        <w:rPr>
          <w:rFonts w:ascii="Calibri" w:hAnsi="Calibri" w:cs="Calibri"/>
          <w:szCs w:val="22"/>
        </w:rPr>
        <w:t xml:space="preserve"> </w:t>
      </w:r>
      <w:r w:rsidR="006723EE" w:rsidRPr="006723EE">
        <w:rPr>
          <w:rFonts w:ascii="Calibri" w:hAnsi="Calibri" w:cs="Calibri"/>
          <w:szCs w:val="22"/>
        </w:rPr>
        <w:t>Software engineering is an engineering branch associated with development of software product</w:t>
      </w:r>
      <w:r w:rsidR="00BB5052">
        <w:rPr>
          <w:rFonts w:ascii="Calibri" w:hAnsi="Calibri" w:cs="Calibri"/>
          <w:szCs w:val="22"/>
        </w:rPr>
        <w:t>s</w:t>
      </w:r>
      <w:r w:rsidR="006723EE" w:rsidRPr="006723EE">
        <w:rPr>
          <w:rFonts w:ascii="Calibri" w:hAnsi="Calibri" w:cs="Calibri"/>
          <w:szCs w:val="22"/>
        </w:rPr>
        <w:t xml:space="preserve"> using well-defined scientific principles, methods and procedures. The outcome of software engineering is an efficient and reliable software product.</w:t>
      </w:r>
      <w:r w:rsidR="006723EE">
        <w:rPr>
          <w:rFonts w:ascii="Calibri" w:hAnsi="Calibri" w:cs="Calibri"/>
          <w:szCs w:val="22"/>
        </w:rPr>
        <w:t xml:space="preserve"> </w:t>
      </w:r>
      <w:r w:rsidR="00D53FEC">
        <w:rPr>
          <w:rFonts w:ascii="Calibri" w:hAnsi="Calibri" w:cs="Calibri"/>
          <w:szCs w:val="22"/>
        </w:rPr>
        <w:t>Software Engineering has various software process models such as Waterfall, Prototype, Spiral,</w:t>
      </w:r>
      <w:r w:rsidR="009466E8" w:rsidRPr="009466E8">
        <w:rPr>
          <w:rFonts w:ascii="Calibri" w:hAnsi="Calibri" w:cs="Calibri"/>
          <w:szCs w:val="22"/>
        </w:rPr>
        <w:t xml:space="preserve"> Incremental, </w:t>
      </w:r>
      <w:r w:rsidR="00D53FEC">
        <w:rPr>
          <w:rFonts w:ascii="Calibri" w:hAnsi="Calibri" w:cs="Calibri"/>
          <w:szCs w:val="22"/>
        </w:rPr>
        <w:t>among many others.</w:t>
      </w:r>
      <w:r w:rsidR="00210EAF">
        <w:rPr>
          <w:rFonts w:ascii="Calibri" w:hAnsi="Calibri" w:cs="Calibri"/>
          <w:szCs w:val="22"/>
        </w:rPr>
        <w:t xml:space="preserve"> The choice of the model depends on various factors such as budget, time</w:t>
      </w:r>
      <w:r w:rsidR="00901043">
        <w:rPr>
          <w:rFonts w:ascii="Calibri" w:hAnsi="Calibri" w:cs="Calibri"/>
          <w:szCs w:val="22"/>
        </w:rPr>
        <w:t xml:space="preserve"> and</w:t>
      </w:r>
      <w:r w:rsidR="00210EAF">
        <w:rPr>
          <w:rFonts w:ascii="Calibri" w:hAnsi="Calibri" w:cs="Calibri"/>
          <w:szCs w:val="22"/>
        </w:rPr>
        <w:t xml:space="preserve"> complexity of the software</w:t>
      </w:r>
      <w:r w:rsidR="00901043">
        <w:rPr>
          <w:rFonts w:ascii="Calibri" w:hAnsi="Calibri" w:cs="Calibri"/>
          <w:szCs w:val="22"/>
        </w:rPr>
        <w:t>.</w:t>
      </w:r>
    </w:p>
    <w:p w14:paraId="53BD700C" w14:textId="4E3E7821" w:rsidR="002D5DA1" w:rsidRPr="00CB79AD" w:rsidRDefault="00DE7A60" w:rsidP="00097326">
      <w:pPr>
        <w:spacing w:before="100" w:beforeAutospacing="1" w:line="360" w:lineRule="auto"/>
        <w:jc w:val="both"/>
        <w:rPr>
          <w:rFonts w:ascii="Calibri" w:hAnsi="Calibri" w:cs="Calibri"/>
          <w:szCs w:val="22"/>
        </w:rPr>
      </w:pPr>
      <w:r>
        <w:rPr>
          <w:rFonts w:ascii="Calibri" w:hAnsi="Calibri" w:cs="Calibri"/>
          <w:szCs w:val="22"/>
        </w:rPr>
        <w:t>The latest software</w:t>
      </w:r>
      <w:r w:rsidR="00BB5052">
        <w:rPr>
          <w:rFonts w:ascii="Calibri" w:hAnsi="Calibri" w:cs="Calibri"/>
          <w:szCs w:val="22"/>
        </w:rPr>
        <w:t xml:space="preserve"> applications</w:t>
      </w:r>
      <w:r>
        <w:rPr>
          <w:rFonts w:ascii="Calibri" w:hAnsi="Calibri" w:cs="Calibri"/>
          <w:szCs w:val="22"/>
        </w:rPr>
        <w:t xml:space="preserve"> that are being developed pose a lot of challenges to software engineers </w:t>
      </w:r>
      <w:r w:rsidR="00BB5052">
        <w:rPr>
          <w:rFonts w:ascii="Calibri" w:hAnsi="Calibri" w:cs="Calibri"/>
          <w:szCs w:val="22"/>
        </w:rPr>
        <w:t>in</w:t>
      </w:r>
      <w:r>
        <w:rPr>
          <w:rFonts w:ascii="Calibri" w:hAnsi="Calibri" w:cs="Calibri"/>
          <w:szCs w:val="22"/>
        </w:rPr>
        <w:t xml:space="preserve"> various phases of software development. There is a need to identify and address these challenges upfront before the commencement of software development life cycle. Hence there is a</w:t>
      </w:r>
      <w:r w:rsidR="00BB5052">
        <w:rPr>
          <w:rFonts w:ascii="Calibri" w:hAnsi="Calibri" w:cs="Calibri"/>
          <w:szCs w:val="22"/>
        </w:rPr>
        <w:t xml:space="preserve"> need</w:t>
      </w:r>
      <w:r>
        <w:rPr>
          <w:rFonts w:ascii="Calibri" w:hAnsi="Calibri" w:cs="Calibri"/>
          <w:szCs w:val="22"/>
        </w:rPr>
        <w:t xml:space="preserve"> to develop new software process models to effectively </w:t>
      </w:r>
      <w:r w:rsidR="00BB5052">
        <w:rPr>
          <w:rFonts w:ascii="Calibri" w:hAnsi="Calibri" w:cs="Calibri"/>
          <w:szCs w:val="22"/>
        </w:rPr>
        <w:t>address development of such software applications</w:t>
      </w:r>
      <w:r w:rsidR="00EC11A8" w:rsidRPr="00EC11A8">
        <w:rPr>
          <w:rFonts w:ascii="Calibri" w:hAnsi="Calibri" w:cs="Calibri"/>
          <w:szCs w:val="22"/>
        </w:rPr>
        <w:t>.</w:t>
      </w:r>
      <w:r w:rsidR="00EC11A8" w:rsidRPr="00443790">
        <w:rPr>
          <w:rFonts w:ascii="Calibri" w:hAnsi="Calibri" w:cs="Calibri"/>
          <w:szCs w:val="22"/>
        </w:rPr>
        <w:t xml:space="preserve"> Develop a new model o</w:t>
      </w:r>
      <w:r w:rsidR="00F85CC2">
        <w:rPr>
          <w:rFonts w:ascii="Calibri" w:hAnsi="Calibri" w:cs="Calibri"/>
          <w:szCs w:val="22"/>
        </w:rPr>
        <w:t>f</w:t>
      </w:r>
      <w:r w:rsidR="00EC11A8" w:rsidRPr="00443790">
        <w:rPr>
          <w:rFonts w:ascii="Calibri" w:hAnsi="Calibri" w:cs="Calibri"/>
          <w:szCs w:val="22"/>
        </w:rPr>
        <w:t xml:space="preserve"> your own with proper justification. </w:t>
      </w:r>
      <w:r w:rsidR="00DD41A2">
        <w:rPr>
          <w:rFonts w:ascii="Calibri" w:hAnsi="Calibri" w:cs="Calibri"/>
          <w:szCs w:val="22"/>
        </w:rPr>
        <w:t xml:space="preserve">The </w:t>
      </w:r>
      <w:r w:rsidR="002D5DA1" w:rsidRPr="00CB79AD">
        <w:rPr>
          <w:rFonts w:ascii="Calibri" w:hAnsi="Calibri" w:cs="Calibri"/>
          <w:szCs w:val="22"/>
        </w:rPr>
        <w:t xml:space="preserve">effort </w:t>
      </w:r>
      <w:r w:rsidR="00DD41A2">
        <w:rPr>
          <w:rFonts w:ascii="Calibri" w:hAnsi="Calibri" w:cs="Calibri"/>
          <w:szCs w:val="22"/>
        </w:rPr>
        <w:t>needs to be d</w:t>
      </w:r>
      <w:r w:rsidR="00DD41A2" w:rsidRPr="00CB79AD">
        <w:rPr>
          <w:rFonts w:ascii="Calibri" w:hAnsi="Calibri" w:cs="Calibri"/>
          <w:szCs w:val="22"/>
        </w:rPr>
        <w:t>ocument</w:t>
      </w:r>
      <w:r w:rsidR="00DD41A2">
        <w:rPr>
          <w:rFonts w:ascii="Calibri" w:hAnsi="Calibri" w:cs="Calibri"/>
          <w:szCs w:val="22"/>
        </w:rPr>
        <w:t>ed</w:t>
      </w:r>
      <w:r w:rsidR="00DD41A2" w:rsidRPr="00CB79AD">
        <w:rPr>
          <w:rFonts w:ascii="Calibri" w:hAnsi="Calibri" w:cs="Calibri"/>
          <w:szCs w:val="22"/>
        </w:rPr>
        <w:t xml:space="preserve"> </w:t>
      </w:r>
      <w:r w:rsidR="002D5DA1" w:rsidRPr="00CB79AD">
        <w:rPr>
          <w:rFonts w:ascii="Calibri" w:hAnsi="Calibri" w:cs="Calibri"/>
          <w:szCs w:val="22"/>
        </w:rPr>
        <w:t>along the following lines:</w:t>
      </w:r>
    </w:p>
    <w:p w14:paraId="1DA416C2" w14:textId="29984ABE" w:rsidR="00DB7857" w:rsidRPr="00DB7857" w:rsidRDefault="00DB7857" w:rsidP="00DB7857">
      <w:pPr>
        <w:spacing w:before="100" w:beforeAutospacing="1" w:after="100" w:afterAutospacing="1" w:line="360" w:lineRule="auto"/>
        <w:ind w:left="720"/>
        <w:contextualSpacing/>
        <w:jc w:val="both"/>
        <w:rPr>
          <w:rFonts w:ascii="Calibri" w:eastAsia="Calibri" w:hAnsi="Calibri" w:cs="Calibri"/>
          <w:szCs w:val="22"/>
          <w:lang w:val="en-GB"/>
        </w:rPr>
      </w:pPr>
      <w:r w:rsidRPr="00713F5E">
        <w:rPr>
          <w:rFonts w:ascii="Calibri" w:eastAsia="Calibri" w:hAnsi="Calibri" w:cs="Calibri"/>
          <w:b/>
          <w:szCs w:val="22"/>
          <w:lang w:val="en-GB"/>
        </w:rPr>
        <w:t>1.1</w:t>
      </w:r>
      <w:r>
        <w:rPr>
          <w:rFonts w:ascii="Calibri" w:eastAsia="Calibri" w:hAnsi="Calibri" w:cs="Calibri"/>
          <w:szCs w:val="22"/>
          <w:lang w:val="en-GB"/>
        </w:rPr>
        <w:t xml:space="preserve"> </w:t>
      </w:r>
      <w:r w:rsidR="00071B3B">
        <w:rPr>
          <w:rFonts w:ascii="Calibri" w:eastAsia="Calibri" w:hAnsi="Calibri" w:cs="Calibri"/>
          <w:szCs w:val="22"/>
          <w:lang w:val="en-GB"/>
        </w:rPr>
        <w:t>Problems with the existing</w:t>
      </w:r>
      <w:r w:rsidRPr="00DB7857">
        <w:rPr>
          <w:rFonts w:ascii="Calibri" w:eastAsia="Calibri" w:hAnsi="Calibri" w:cs="Calibri"/>
          <w:szCs w:val="22"/>
          <w:lang w:val="en-GB"/>
        </w:rPr>
        <w:t xml:space="preserve"> </w:t>
      </w:r>
      <w:r w:rsidR="00F51695">
        <w:rPr>
          <w:rFonts w:ascii="Calibri" w:eastAsia="Calibri" w:hAnsi="Calibri" w:cs="Calibri"/>
          <w:szCs w:val="22"/>
          <w:lang w:val="en-GB"/>
        </w:rPr>
        <w:t xml:space="preserve">software </w:t>
      </w:r>
      <w:r w:rsidRPr="00DB7857">
        <w:rPr>
          <w:rFonts w:ascii="Calibri" w:eastAsia="Calibri" w:hAnsi="Calibri" w:cs="Calibri"/>
          <w:szCs w:val="22"/>
          <w:lang w:val="en-GB"/>
        </w:rPr>
        <w:t xml:space="preserve">process models for </w:t>
      </w:r>
      <w:r w:rsidR="00071B3B">
        <w:rPr>
          <w:rFonts w:ascii="Calibri" w:eastAsia="Calibri" w:hAnsi="Calibri" w:cs="Calibri"/>
          <w:szCs w:val="22"/>
          <w:lang w:val="en-GB"/>
        </w:rPr>
        <w:t xml:space="preserve">the </w:t>
      </w:r>
      <w:r w:rsidRPr="00DB7857">
        <w:rPr>
          <w:rFonts w:ascii="Calibri" w:eastAsia="Calibri" w:hAnsi="Calibri" w:cs="Calibri"/>
          <w:szCs w:val="22"/>
          <w:lang w:val="en-GB"/>
        </w:rPr>
        <w:t xml:space="preserve">current </w:t>
      </w:r>
      <w:r w:rsidR="00F51695">
        <w:rPr>
          <w:rFonts w:ascii="Calibri" w:eastAsia="Calibri" w:hAnsi="Calibri" w:cs="Calibri"/>
          <w:szCs w:val="22"/>
          <w:lang w:val="en-GB"/>
        </w:rPr>
        <w:t>and</w:t>
      </w:r>
      <w:r w:rsidRPr="00DB7857">
        <w:rPr>
          <w:rFonts w:ascii="Calibri" w:eastAsia="Calibri" w:hAnsi="Calibri" w:cs="Calibri"/>
          <w:szCs w:val="22"/>
          <w:lang w:val="en-GB"/>
        </w:rPr>
        <w:t xml:space="preserve"> future software development requirements.</w:t>
      </w:r>
    </w:p>
    <w:p w14:paraId="3B09C3BB" w14:textId="1A2E88A8" w:rsidR="00DB7857" w:rsidRPr="00DB7857" w:rsidRDefault="00DB7857" w:rsidP="00DB7857">
      <w:pPr>
        <w:spacing w:before="100" w:beforeAutospacing="1" w:after="100" w:afterAutospacing="1" w:line="360" w:lineRule="auto"/>
        <w:ind w:left="720"/>
        <w:contextualSpacing/>
        <w:jc w:val="both"/>
        <w:rPr>
          <w:rFonts w:ascii="Calibri" w:eastAsia="Calibri" w:hAnsi="Calibri" w:cs="Calibri"/>
          <w:szCs w:val="22"/>
          <w:lang w:val="en-GB"/>
        </w:rPr>
      </w:pPr>
      <w:r w:rsidRPr="00713F5E">
        <w:rPr>
          <w:rFonts w:ascii="Calibri" w:eastAsia="Calibri" w:hAnsi="Calibri" w:cs="Calibri"/>
          <w:b/>
          <w:szCs w:val="22"/>
          <w:lang w:val="en-GB"/>
        </w:rPr>
        <w:t>1.2</w:t>
      </w:r>
      <w:r>
        <w:rPr>
          <w:rFonts w:ascii="Calibri" w:eastAsia="Calibri" w:hAnsi="Calibri" w:cs="Calibri"/>
          <w:szCs w:val="22"/>
          <w:lang w:val="en-GB"/>
        </w:rPr>
        <w:t xml:space="preserve"> </w:t>
      </w:r>
      <w:r w:rsidRPr="00DB7857">
        <w:rPr>
          <w:rFonts w:ascii="Calibri" w:eastAsia="Calibri" w:hAnsi="Calibri" w:cs="Calibri"/>
          <w:szCs w:val="22"/>
          <w:lang w:val="en-GB"/>
        </w:rPr>
        <w:t xml:space="preserve">Design </w:t>
      </w:r>
      <w:r w:rsidR="00044681">
        <w:rPr>
          <w:rFonts w:ascii="Calibri" w:eastAsia="Calibri" w:hAnsi="Calibri" w:cs="Calibri"/>
          <w:szCs w:val="22"/>
          <w:lang w:val="en-GB"/>
        </w:rPr>
        <w:t>of</w:t>
      </w:r>
      <w:r w:rsidRPr="00DB7857">
        <w:rPr>
          <w:rFonts w:ascii="Calibri" w:eastAsia="Calibri" w:hAnsi="Calibri" w:cs="Calibri"/>
          <w:szCs w:val="22"/>
          <w:lang w:val="en-GB"/>
        </w:rPr>
        <w:t xml:space="preserve"> </w:t>
      </w:r>
      <w:r w:rsidR="00F51695">
        <w:rPr>
          <w:rFonts w:ascii="Calibri" w:eastAsia="Calibri" w:hAnsi="Calibri" w:cs="Calibri"/>
          <w:szCs w:val="22"/>
          <w:lang w:val="en-GB"/>
        </w:rPr>
        <w:t xml:space="preserve">software </w:t>
      </w:r>
      <w:r w:rsidRPr="00DB7857">
        <w:rPr>
          <w:rFonts w:ascii="Calibri" w:eastAsia="Calibri" w:hAnsi="Calibri" w:cs="Calibri"/>
          <w:szCs w:val="22"/>
          <w:lang w:val="en-GB"/>
        </w:rPr>
        <w:t xml:space="preserve">process model which suits </w:t>
      </w:r>
      <w:r w:rsidR="00F51695">
        <w:rPr>
          <w:rFonts w:ascii="Calibri" w:eastAsia="Calibri" w:hAnsi="Calibri" w:cs="Calibri"/>
          <w:szCs w:val="22"/>
          <w:lang w:val="en-GB"/>
        </w:rPr>
        <w:t>the</w:t>
      </w:r>
      <w:r w:rsidRPr="00DB7857">
        <w:rPr>
          <w:rFonts w:ascii="Calibri" w:eastAsia="Calibri" w:hAnsi="Calibri" w:cs="Calibri"/>
          <w:szCs w:val="22"/>
          <w:lang w:val="en-GB"/>
        </w:rPr>
        <w:t xml:space="preserve"> </w:t>
      </w:r>
      <w:r w:rsidR="00F51695">
        <w:rPr>
          <w:rFonts w:ascii="Calibri" w:eastAsia="Calibri" w:hAnsi="Calibri" w:cs="Calibri"/>
          <w:szCs w:val="22"/>
          <w:lang w:val="en-GB"/>
        </w:rPr>
        <w:t>current and</w:t>
      </w:r>
      <w:r w:rsidRPr="00DB7857">
        <w:rPr>
          <w:rFonts w:ascii="Calibri" w:eastAsia="Calibri" w:hAnsi="Calibri" w:cs="Calibri"/>
          <w:szCs w:val="22"/>
          <w:lang w:val="en-GB"/>
        </w:rPr>
        <w:t xml:space="preserve"> future software development requirements.</w:t>
      </w:r>
    </w:p>
    <w:p w14:paraId="1EB77D05" w14:textId="7EF48D57" w:rsidR="00372DDA" w:rsidRDefault="00DB7857" w:rsidP="00A854E5">
      <w:pPr>
        <w:spacing w:before="100" w:beforeAutospacing="1" w:after="100" w:afterAutospacing="1" w:line="360" w:lineRule="auto"/>
        <w:ind w:left="720"/>
        <w:contextualSpacing/>
        <w:jc w:val="both"/>
        <w:rPr>
          <w:rFonts w:ascii="Calibri" w:hAnsi="Calibri" w:cs="Calibri"/>
          <w:szCs w:val="22"/>
        </w:rPr>
      </w:pPr>
      <w:r w:rsidRPr="00713F5E">
        <w:rPr>
          <w:rFonts w:ascii="Calibri" w:eastAsia="Calibri" w:hAnsi="Calibri" w:cs="Calibri"/>
          <w:b/>
          <w:szCs w:val="22"/>
          <w:lang w:val="en-GB"/>
        </w:rPr>
        <w:t>1.3</w:t>
      </w:r>
      <w:r>
        <w:rPr>
          <w:rFonts w:ascii="Calibri" w:eastAsia="Calibri" w:hAnsi="Calibri" w:cs="Calibri"/>
          <w:szCs w:val="22"/>
          <w:lang w:val="en-GB"/>
        </w:rPr>
        <w:t xml:space="preserve"> </w:t>
      </w:r>
      <w:r w:rsidR="00A13748">
        <w:rPr>
          <w:rFonts w:ascii="Calibri" w:eastAsia="Calibri" w:hAnsi="Calibri" w:cs="Calibri"/>
          <w:szCs w:val="22"/>
          <w:lang w:val="en-GB"/>
        </w:rPr>
        <w:t xml:space="preserve">Justification </w:t>
      </w:r>
      <w:r w:rsidR="0041225A">
        <w:rPr>
          <w:rFonts w:ascii="Calibri" w:eastAsia="Calibri" w:hAnsi="Calibri" w:cs="Calibri"/>
          <w:szCs w:val="22"/>
          <w:lang w:val="en-GB"/>
        </w:rPr>
        <w:t>of</w:t>
      </w:r>
      <w:r w:rsidRPr="00DB7857">
        <w:rPr>
          <w:rFonts w:ascii="Calibri" w:eastAsia="Calibri" w:hAnsi="Calibri" w:cs="Calibri"/>
          <w:szCs w:val="22"/>
          <w:lang w:val="en-GB"/>
        </w:rPr>
        <w:t xml:space="preserve"> the designed model</w:t>
      </w:r>
      <w:r w:rsidR="00A13748">
        <w:rPr>
          <w:rFonts w:ascii="Calibri" w:eastAsia="Calibri" w:hAnsi="Calibri" w:cs="Calibri"/>
          <w:szCs w:val="22"/>
          <w:lang w:val="en-GB"/>
        </w:rPr>
        <w:t xml:space="preserve"> with an example</w:t>
      </w:r>
      <w:r w:rsidRPr="00DB7857">
        <w:rPr>
          <w:rFonts w:ascii="Calibri" w:eastAsia="Calibri" w:hAnsi="Calibri" w:cs="Calibri"/>
          <w:szCs w:val="22"/>
          <w:lang w:val="en-GB"/>
        </w:rPr>
        <w:t>.</w:t>
      </w:r>
    </w:p>
    <w:p w14:paraId="662CDD65" w14:textId="77777777" w:rsidR="00F948D5" w:rsidRDefault="00F948D5" w:rsidP="0075327F">
      <w:pPr>
        <w:spacing w:line="360" w:lineRule="auto"/>
        <w:ind w:left="360" w:hanging="360"/>
        <w:jc w:val="both"/>
        <w:rPr>
          <w:rFonts w:ascii="Calibri" w:hAnsi="Calibri" w:cs="Calibri"/>
          <w:szCs w:val="22"/>
        </w:rPr>
      </w:pPr>
    </w:p>
    <w:p w14:paraId="1399F66F" w14:textId="77777777" w:rsidR="00372DDA" w:rsidRDefault="00372DDA" w:rsidP="00372DDA">
      <w:pPr>
        <w:spacing w:line="360" w:lineRule="auto"/>
        <w:ind w:left="360" w:hanging="360"/>
        <w:rPr>
          <w:rFonts w:ascii="Calibri" w:hAnsi="Calibri" w:cs="Calibri"/>
          <w:szCs w:val="22"/>
        </w:rPr>
      </w:pPr>
    </w:p>
    <w:p w14:paraId="337A2696" w14:textId="6B3AB039" w:rsidR="004A46C9" w:rsidRPr="004A46C9" w:rsidRDefault="004A46C9" w:rsidP="00871509">
      <w:pPr>
        <w:spacing w:before="100" w:beforeAutospacing="1" w:after="100" w:afterAutospacing="1" w:line="360" w:lineRule="auto"/>
        <w:jc w:val="both"/>
        <w:rPr>
          <w:rFonts w:ascii="Calibri" w:hAnsi="Calibri" w:cs="Calibri"/>
          <w:szCs w:val="22"/>
        </w:rPr>
      </w:pPr>
    </w:p>
    <w:sectPr w:rsidR="004A46C9" w:rsidRPr="004A46C9" w:rsidSect="00885FE7">
      <w:headerReference w:type="default" r:id="rId7"/>
      <w:footerReference w:type="even" r:id="rId8"/>
      <w:footerReference w:type="default" r:id="rId9"/>
      <w:pgSz w:w="11909" w:h="16834" w:code="9"/>
      <w:pgMar w:top="721" w:right="1109" w:bottom="630" w:left="1440" w:header="630" w:footer="102"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E57FD" w16cid:durableId="210D7FAF"/>
  <w16cid:commentId w16cid:paraId="64B88C86" w16cid:durableId="210D7ECB"/>
  <w16cid:commentId w16cid:paraId="302B2028" w16cid:durableId="210D7F49"/>
  <w16cid:commentId w16cid:paraId="55A011DA" w16cid:durableId="210D7F7B"/>
  <w16cid:commentId w16cid:paraId="55BE6222" w16cid:durableId="210D81C8"/>
  <w16cid:commentId w16cid:paraId="2E9BD3B2" w16cid:durableId="210D81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5DD5B" w14:textId="77777777" w:rsidR="006A6844" w:rsidRDefault="006A6844">
      <w:r>
        <w:separator/>
      </w:r>
    </w:p>
  </w:endnote>
  <w:endnote w:type="continuationSeparator" w:id="0">
    <w:p w14:paraId="24F6B3E4" w14:textId="77777777" w:rsidR="006A6844" w:rsidRDefault="006A6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9E0A9" w14:textId="77777777" w:rsidR="00607DDD" w:rsidRDefault="00607DDD"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8CA284" w14:textId="77777777" w:rsidR="00607DDD" w:rsidRDefault="00607DDD" w:rsidP="007534E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915CE" w14:textId="77777777" w:rsidR="00607DDD" w:rsidRDefault="00607DDD" w:rsidP="00383B5E">
    <w:pPr>
      <w:pStyle w:val="Footer"/>
      <w:framePr w:w="331" w:h="391" w:hRule="exact" w:wrap="around" w:vAnchor="text" w:hAnchor="page" w:x="10501" w:y="-535"/>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CF1BC9">
      <w:rPr>
        <w:rStyle w:val="PageNumber"/>
        <w:noProof/>
      </w:rPr>
      <w:t>3</w:t>
    </w:r>
    <w:r>
      <w:rPr>
        <w:rStyle w:val="PageNumber"/>
      </w:rPr>
      <w:fldChar w:fldCharType="end"/>
    </w:r>
  </w:p>
  <w:p w14:paraId="4DA6413F" w14:textId="77777777" w:rsidR="00607DDD" w:rsidRDefault="00607DDD">
    <w:pPr>
      <w:pStyle w:val="Footer"/>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DFA43" w14:textId="77777777" w:rsidR="006A6844" w:rsidRDefault="006A6844">
      <w:r>
        <w:separator/>
      </w:r>
    </w:p>
  </w:footnote>
  <w:footnote w:type="continuationSeparator" w:id="0">
    <w:p w14:paraId="4BC3285B" w14:textId="77777777" w:rsidR="006A6844" w:rsidRDefault="006A6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5FD5D" w14:textId="77777777" w:rsidR="00607DDD" w:rsidRPr="009B5004" w:rsidRDefault="00607DDD" w:rsidP="004C5517">
    <w:pPr>
      <w:pStyle w:val="Header"/>
      <w:jc w:val="center"/>
      <w:rPr>
        <w:rFonts w:asciiTheme="minorHAnsi" w:hAnsiTheme="minorHAnsi"/>
      </w:rPr>
    </w:pPr>
    <w:r>
      <w:rPr>
        <w:noProof/>
        <w:lang w:val="en-IN" w:eastAsia="en-IN"/>
      </w:rPr>
      <w:drawing>
        <wp:inline distT="0" distB="0" distL="0" distR="0" wp14:anchorId="22E501F4" wp14:editId="4688BD97">
          <wp:extent cx="1952625" cy="752475"/>
          <wp:effectExtent l="0" t="0" r="9525" b="9525"/>
          <wp:docPr id="7" name="Picture 7"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r w:rsidRPr="009B5004">
      <w:rPr>
        <w:rFonts w:asciiTheme="minorHAnsi" w:hAnsiTheme="minorHAnsi"/>
      </w:rPr>
      <w:tab/>
    </w:r>
    <w:r w:rsidRPr="009B5004">
      <w:rPr>
        <w:rFonts w:asciiTheme="minorHAnsi" w:hAnsiTheme="min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0457"/>
    <w:multiLevelType w:val="hybridMultilevel"/>
    <w:tmpl w:val="5CA0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569F"/>
    <w:multiLevelType w:val="hybridMultilevel"/>
    <w:tmpl w:val="EC7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9CA"/>
    <w:multiLevelType w:val="hybridMultilevel"/>
    <w:tmpl w:val="853A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D2ABC"/>
    <w:multiLevelType w:val="multilevel"/>
    <w:tmpl w:val="138E89D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DE975D2"/>
    <w:multiLevelType w:val="hybridMultilevel"/>
    <w:tmpl w:val="7E22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858F4"/>
    <w:multiLevelType w:val="hybridMultilevel"/>
    <w:tmpl w:val="F28099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8"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1B72363"/>
    <w:multiLevelType w:val="hybridMultilevel"/>
    <w:tmpl w:val="4CC47DD4"/>
    <w:lvl w:ilvl="0" w:tplc="3C304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A5E22"/>
    <w:multiLevelType w:val="hybridMultilevel"/>
    <w:tmpl w:val="08C2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90AF2"/>
    <w:multiLevelType w:val="hybridMultilevel"/>
    <w:tmpl w:val="8D405148"/>
    <w:lvl w:ilvl="0" w:tplc="A946607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91728"/>
    <w:multiLevelType w:val="hybridMultilevel"/>
    <w:tmpl w:val="E734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60A2B"/>
    <w:multiLevelType w:val="multilevel"/>
    <w:tmpl w:val="6DA24DF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4" w15:restartNumberingAfterBreak="0">
    <w:nsid w:val="6AD83939"/>
    <w:multiLevelType w:val="hybridMultilevel"/>
    <w:tmpl w:val="6C82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402850"/>
    <w:multiLevelType w:val="multilevel"/>
    <w:tmpl w:val="6DA24DF2"/>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6" w15:restartNumberingAfterBreak="0">
    <w:nsid w:val="79E80E71"/>
    <w:multiLevelType w:val="hybridMultilevel"/>
    <w:tmpl w:val="519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0"/>
  </w:num>
  <w:num w:numId="4">
    <w:abstractNumId w:val="8"/>
  </w:num>
  <w:num w:numId="5">
    <w:abstractNumId w:val="5"/>
  </w:num>
  <w:num w:numId="6">
    <w:abstractNumId w:val="14"/>
  </w:num>
  <w:num w:numId="7">
    <w:abstractNumId w:val="16"/>
  </w:num>
  <w:num w:numId="8">
    <w:abstractNumId w:val="2"/>
  </w:num>
  <w:num w:numId="9">
    <w:abstractNumId w:val="12"/>
  </w:num>
  <w:num w:numId="10">
    <w:abstractNumId w:val="0"/>
  </w:num>
  <w:num w:numId="11">
    <w:abstractNumId w:val="1"/>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1"/>
  </w:num>
  <w:num w:numId="16">
    <w:abstractNumId w:val="15"/>
  </w:num>
  <w:num w:numId="17">
    <w:abstractNumId w:val="13"/>
  </w:num>
  <w:num w:numId="18">
    <w:abstractNumId w:val="3"/>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aff">
    <w15:presenceInfo w15:providerId="None" w15:userId="St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E6"/>
    <w:rsid w:val="0000063B"/>
    <w:rsid w:val="0000297F"/>
    <w:rsid w:val="000034E1"/>
    <w:rsid w:val="000042FD"/>
    <w:rsid w:val="00005CF2"/>
    <w:rsid w:val="00006C0B"/>
    <w:rsid w:val="00006CD4"/>
    <w:rsid w:val="000104F9"/>
    <w:rsid w:val="000110DC"/>
    <w:rsid w:val="0001129E"/>
    <w:rsid w:val="0001275E"/>
    <w:rsid w:val="00012953"/>
    <w:rsid w:val="000132B1"/>
    <w:rsid w:val="00015287"/>
    <w:rsid w:val="00016794"/>
    <w:rsid w:val="00021D6C"/>
    <w:rsid w:val="00024866"/>
    <w:rsid w:val="000274DF"/>
    <w:rsid w:val="00027AC7"/>
    <w:rsid w:val="00027B75"/>
    <w:rsid w:val="000302F3"/>
    <w:rsid w:val="00030832"/>
    <w:rsid w:val="0003265C"/>
    <w:rsid w:val="00032EAC"/>
    <w:rsid w:val="00036EB8"/>
    <w:rsid w:val="000408C9"/>
    <w:rsid w:val="00042C18"/>
    <w:rsid w:val="00044681"/>
    <w:rsid w:val="0004745D"/>
    <w:rsid w:val="00047C61"/>
    <w:rsid w:val="00047DFD"/>
    <w:rsid w:val="00050A5E"/>
    <w:rsid w:val="000521F0"/>
    <w:rsid w:val="00054380"/>
    <w:rsid w:val="00055A3E"/>
    <w:rsid w:val="00056A25"/>
    <w:rsid w:val="00057209"/>
    <w:rsid w:val="0006496B"/>
    <w:rsid w:val="00065980"/>
    <w:rsid w:val="00065E56"/>
    <w:rsid w:val="000666DF"/>
    <w:rsid w:val="00067A9D"/>
    <w:rsid w:val="00070488"/>
    <w:rsid w:val="00071493"/>
    <w:rsid w:val="00071B3B"/>
    <w:rsid w:val="00074780"/>
    <w:rsid w:val="00074DF0"/>
    <w:rsid w:val="0008343C"/>
    <w:rsid w:val="00083713"/>
    <w:rsid w:val="000847CD"/>
    <w:rsid w:val="000850BD"/>
    <w:rsid w:val="00085F01"/>
    <w:rsid w:val="00093104"/>
    <w:rsid w:val="000934DB"/>
    <w:rsid w:val="00097326"/>
    <w:rsid w:val="000A1FC9"/>
    <w:rsid w:val="000A28FD"/>
    <w:rsid w:val="000A6392"/>
    <w:rsid w:val="000A69CC"/>
    <w:rsid w:val="000A7DDA"/>
    <w:rsid w:val="000B3693"/>
    <w:rsid w:val="000B6F54"/>
    <w:rsid w:val="000D0976"/>
    <w:rsid w:val="000D1D4D"/>
    <w:rsid w:val="000D1E3E"/>
    <w:rsid w:val="000D3614"/>
    <w:rsid w:val="000D4088"/>
    <w:rsid w:val="000D643E"/>
    <w:rsid w:val="000D6F3F"/>
    <w:rsid w:val="000E08E2"/>
    <w:rsid w:val="000E150A"/>
    <w:rsid w:val="000F2D52"/>
    <w:rsid w:val="000F589A"/>
    <w:rsid w:val="001006C3"/>
    <w:rsid w:val="00100A69"/>
    <w:rsid w:val="00103CF2"/>
    <w:rsid w:val="00111AFD"/>
    <w:rsid w:val="00115C7C"/>
    <w:rsid w:val="0012292F"/>
    <w:rsid w:val="00123184"/>
    <w:rsid w:val="00124B35"/>
    <w:rsid w:val="0012519B"/>
    <w:rsid w:val="001275EA"/>
    <w:rsid w:val="00134702"/>
    <w:rsid w:val="00135270"/>
    <w:rsid w:val="0013557E"/>
    <w:rsid w:val="00136531"/>
    <w:rsid w:val="001372C9"/>
    <w:rsid w:val="001376E3"/>
    <w:rsid w:val="0014543F"/>
    <w:rsid w:val="00145AF8"/>
    <w:rsid w:val="00146669"/>
    <w:rsid w:val="001468B3"/>
    <w:rsid w:val="0014750E"/>
    <w:rsid w:val="00147C9E"/>
    <w:rsid w:val="00150DBD"/>
    <w:rsid w:val="00150E18"/>
    <w:rsid w:val="001518F2"/>
    <w:rsid w:val="00153639"/>
    <w:rsid w:val="00153B48"/>
    <w:rsid w:val="00154F90"/>
    <w:rsid w:val="0015591A"/>
    <w:rsid w:val="00170118"/>
    <w:rsid w:val="001711B9"/>
    <w:rsid w:val="0017296A"/>
    <w:rsid w:val="001731CD"/>
    <w:rsid w:val="001733C9"/>
    <w:rsid w:val="001757AF"/>
    <w:rsid w:val="0017665F"/>
    <w:rsid w:val="00176F60"/>
    <w:rsid w:val="00181133"/>
    <w:rsid w:val="0018400D"/>
    <w:rsid w:val="00191146"/>
    <w:rsid w:val="001918BB"/>
    <w:rsid w:val="001918C2"/>
    <w:rsid w:val="00193232"/>
    <w:rsid w:val="00195A9E"/>
    <w:rsid w:val="001A4BE4"/>
    <w:rsid w:val="001A4F8C"/>
    <w:rsid w:val="001B1D2D"/>
    <w:rsid w:val="001B3A2A"/>
    <w:rsid w:val="001C0014"/>
    <w:rsid w:val="001C1F3D"/>
    <w:rsid w:val="001C200B"/>
    <w:rsid w:val="001C26F7"/>
    <w:rsid w:val="001C3479"/>
    <w:rsid w:val="001C5720"/>
    <w:rsid w:val="001C6C71"/>
    <w:rsid w:val="001D2E99"/>
    <w:rsid w:val="001D57D5"/>
    <w:rsid w:val="001D5A3B"/>
    <w:rsid w:val="001D6F9C"/>
    <w:rsid w:val="001E1635"/>
    <w:rsid w:val="001E424C"/>
    <w:rsid w:val="001E456D"/>
    <w:rsid w:val="001F158B"/>
    <w:rsid w:val="001F1634"/>
    <w:rsid w:val="001F2426"/>
    <w:rsid w:val="001F294E"/>
    <w:rsid w:val="001F525A"/>
    <w:rsid w:val="001F52A0"/>
    <w:rsid w:val="0020000C"/>
    <w:rsid w:val="002010C9"/>
    <w:rsid w:val="002031DE"/>
    <w:rsid w:val="00204480"/>
    <w:rsid w:val="00207426"/>
    <w:rsid w:val="002079E9"/>
    <w:rsid w:val="00210EAF"/>
    <w:rsid w:val="0022267D"/>
    <w:rsid w:val="002236BE"/>
    <w:rsid w:val="00226FD2"/>
    <w:rsid w:val="00227388"/>
    <w:rsid w:val="00227CE3"/>
    <w:rsid w:val="00232434"/>
    <w:rsid w:val="00236218"/>
    <w:rsid w:val="00236C78"/>
    <w:rsid w:val="0024047E"/>
    <w:rsid w:val="002463B8"/>
    <w:rsid w:val="0024742C"/>
    <w:rsid w:val="00251357"/>
    <w:rsid w:val="002517A2"/>
    <w:rsid w:val="00260520"/>
    <w:rsid w:val="0026082E"/>
    <w:rsid w:val="00261266"/>
    <w:rsid w:val="00261676"/>
    <w:rsid w:val="00265E92"/>
    <w:rsid w:val="0026603A"/>
    <w:rsid w:val="002723BB"/>
    <w:rsid w:val="00275EAF"/>
    <w:rsid w:val="00277410"/>
    <w:rsid w:val="00280433"/>
    <w:rsid w:val="00280D6C"/>
    <w:rsid w:val="00281594"/>
    <w:rsid w:val="002815A3"/>
    <w:rsid w:val="00284004"/>
    <w:rsid w:val="00284897"/>
    <w:rsid w:val="002858B1"/>
    <w:rsid w:val="00287F9E"/>
    <w:rsid w:val="00292391"/>
    <w:rsid w:val="0029327D"/>
    <w:rsid w:val="002933FA"/>
    <w:rsid w:val="00295037"/>
    <w:rsid w:val="002A0449"/>
    <w:rsid w:val="002A0E21"/>
    <w:rsid w:val="002A4F6D"/>
    <w:rsid w:val="002A525C"/>
    <w:rsid w:val="002A62F6"/>
    <w:rsid w:val="002A68BA"/>
    <w:rsid w:val="002B0100"/>
    <w:rsid w:val="002B3150"/>
    <w:rsid w:val="002B480C"/>
    <w:rsid w:val="002B6B7E"/>
    <w:rsid w:val="002B717E"/>
    <w:rsid w:val="002C1A88"/>
    <w:rsid w:val="002C342D"/>
    <w:rsid w:val="002C3BED"/>
    <w:rsid w:val="002C6AFD"/>
    <w:rsid w:val="002C7029"/>
    <w:rsid w:val="002D0E1B"/>
    <w:rsid w:val="002D1326"/>
    <w:rsid w:val="002D15FA"/>
    <w:rsid w:val="002D2702"/>
    <w:rsid w:val="002D42CE"/>
    <w:rsid w:val="002D570F"/>
    <w:rsid w:val="002D5DA1"/>
    <w:rsid w:val="002E0078"/>
    <w:rsid w:val="002E6280"/>
    <w:rsid w:val="002F071C"/>
    <w:rsid w:val="002F2A4C"/>
    <w:rsid w:val="002F616A"/>
    <w:rsid w:val="002F6CD6"/>
    <w:rsid w:val="00302A42"/>
    <w:rsid w:val="00303848"/>
    <w:rsid w:val="00304D72"/>
    <w:rsid w:val="00311556"/>
    <w:rsid w:val="0032396D"/>
    <w:rsid w:val="00325FD8"/>
    <w:rsid w:val="00326270"/>
    <w:rsid w:val="00326D87"/>
    <w:rsid w:val="0033317B"/>
    <w:rsid w:val="0033630F"/>
    <w:rsid w:val="00336979"/>
    <w:rsid w:val="00336DA5"/>
    <w:rsid w:val="00336F9E"/>
    <w:rsid w:val="00337B0E"/>
    <w:rsid w:val="0034135C"/>
    <w:rsid w:val="00344CE0"/>
    <w:rsid w:val="00346A31"/>
    <w:rsid w:val="00352389"/>
    <w:rsid w:val="003524CE"/>
    <w:rsid w:val="00355326"/>
    <w:rsid w:val="003561E8"/>
    <w:rsid w:val="00356B40"/>
    <w:rsid w:val="00357BA8"/>
    <w:rsid w:val="00362C06"/>
    <w:rsid w:val="00363049"/>
    <w:rsid w:val="00363054"/>
    <w:rsid w:val="00363F48"/>
    <w:rsid w:val="00367FC4"/>
    <w:rsid w:val="00372864"/>
    <w:rsid w:val="00372DDA"/>
    <w:rsid w:val="00377889"/>
    <w:rsid w:val="00380304"/>
    <w:rsid w:val="00382064"/>
    <w:rsid w:val="00383B5E"/>
    <w:rsid w:val="00385F76"/>
    <w:rsid w:val="00386E3A"/>
    <w:rsid w:val="00387E00"/>
    <w:rsid w:val="0039054D"/>
    <w:rsid w:val="0039186B"/>
    <w:rsid w:val="00395326"/>
    <w:rsid w:val="003957C5"/>
    <w:rsid w:val="00397881"/>
    <w:rsid w:val="003A08BF"/>
    <w:rsid w:val="003A13C5"/>
    <w:rsid w:val="003A1B3E"/>
    <w:rsid w:val="003A4436"/>
    <w:rsid w:val="003A76F0"/>
    <w:rsid w:val="003A77AD"/>
    <w:rsid w:val="003B0358"/>
    <w:rsid w:val="003B0E99"/>
    <w:rsid w:val="003B436D"/>
    <w:rsid w:val="003C064E"/>
    <w:rsid w:val="003C1879"/>
    <w:rsid w:val="003D0344"/>
    <w:rsid w:val="003D33E2"/>
    <w:rsid w:val="003D4C70"/>
    <w:rsid w:val="003D7243"/>
    <w:rsid w:val="003D7B52"/>
    <w:rsid w:val="003E0228"/>
    <w:rsid w:val="003E0EEF"/>
    <w:rsid w:val="003E1070"/>
    <w:rsid w:val="003E45BC"/>
    <w:rsid w:val="003E4AD8"/>
    <w:rsid w:val="003F0502"/>
    <w:rsid w:val="003F738C"/>
    <w:rsid w:val="0040014D"/>
    <w:rsid w:val="00400E39"/>
    <w:rsid w:val="00401200"/>
    <w:rsid w:val="00401F81"/>
    <w:rsid w:val="00402959"/>
    <w:rsid w:val="00402B99"/>
    <w:rsid w:val="00406A36"/>
    <w:rsid w:val="00410B59"/>
    <w:rsid w:val="00410EA7"/>
    <w:rsid w:val="004113F5"/>
    <w:rsid w:val="0041225A"/>
    <w:rsid w:val="0041674B"/>
    <w:rsid w:val="00416AA6"/>
    <w:rsid w:val="004204F6"/>
    <w:rsid w:val="0042484B"/>
    <w:rsid w:val="0042699C"/>
    <w:rsid w:val="00427654"/>
    <w:rsid w:val="00431F4E"/>
    <w:rsid w:val="004346CA"/>
    <w:rsid w:val="00440730"/>
    <w:rsid w:val="00443445"/>
    <w:rsid w:val="00443790"/>
    <w:rsid w:val="0044510A"/>
    <w:rsid w:val="00450897"/>
    <w:rsid w:val="00452C10"/>
    <w:rsid w:val="004533D8"/>
    <w:rsid w:val="00460434"/>
    <w:rsid w:val="004612D6"/>
    <w:rsid w:val="00463A2D"/>
    <w:rsid w:val="0046659C"/>
    <w:rsid w:val="00466E03"/>
    <w:rsid w:val="00467530"/>
    <w:rsid w:val="00467CFE"/>
    <w:rsid w:val="00471EF7"/>
    <w:rsid w:val="0048141B"/>
    <w:rsid w:val="00484F95"/>
    <w:rsid w:val="0049128D"/>
    <w:rsid w:val="00492AB0"/>
    <w:rsid w:val="00493000"/>
    <w:rsid w:val="00495BC9"/>
    <w:rsid w:val="00497E00"/>
    <w:rsid w:val="004A4371"/>
    <w:rsid w:val="004A4653"/>
    <w:rsid w:val="004A46C9"/>
    <w:rsid w:val="004A6337"/>
    <w:rsid w:val="004B02C7"/>
    <w:rsid w:val="004B0A11"/>
    <w:rsid w:val="004B0AAE"/>
    <w:rsid w:val="004B2613"/>
    <w:rsid w:val="004B2762"/>
    <w:rsid w:val="004B2AF4"/>
    <w:rsid w:val="004B388E"/>
    <w:rsid w:val="004B4313"/>
    <w:rsid w:val="004B5743"/>
    <w:rsid w:val="004B707F"/>
    <w:rsid w:val="004C34BA"/>
    <w:rsid w:val="004C5517"/>
    <w:rsid w:val="004C68CA"/>
    <w:rsid w:val="004C7B53"/>
    <w:rsid w:val="004D05DD"/>
    <w:rsid w:val="004D2B9A"/>
    <w:rsid w:val="004D2BB1"/>
    <w:rsid w:val="004D343A"/>
    <w:rsid w:val="004D3840"/>
    <w:rsid w:val="004D44DB"/>
    <w:rsid w:val="004D7898"/>
    <w:rsid w:val="004E4D1B"/>
    <w:rsid w:val="004E5BB6"/>
    <w:rsid w:val="00504612"/>
    <w:rsid w:val="00505197"/>
    <w:rsid w:val="00507D7B"/>
    <w:rsid w:val="00507F74"/>
    <w:rsid w:val="0051190C"/>
    <w:rsid w:val="005136A6"/>
    <w:rsid w:val="00515D28"/>
    <w:rsid w:val="00517855"/>
    <w:rsid w:val="00525656"/>
    <w:rsid w:val="00525D2E"/>
    <w:rsid w:val="0052629C"/>
    <w:rsid w:val="005265B0"/>
    <w:rsid w:val="00532698"/>
    <w:rsid w:val="00533B7C"/>
    <w:rsid w:val="00534317"/>
    <w:rsid w:val="00536902"/>
    <w:rsid w:val="00536F2D"/>
    <w:rsid w:val="00544AE1"/>
    <w:rsid w:val="00544B82"/>
    <w:rsid w:val="005472AC"/>
    <w:rsid w:val="0055029C"/>
    <w:rsid w:val="005503F8"/>
    <w:rsid w:val="00556A2D"/>
    <w:rsid w:val="005609BA"/>
    <w:rsid w:val="005611F2"/>
    <w:rsid w:val="00561797"/>
    <w:rsid w:val="00562167"/>
    <w:rsid w:val="00562E87"/>
    <w:rsid w:val="0056317F"/>
    <w:rsid w:val="005634EA"/>
    <w:rsid w:val="00563817"/>
    <w:rsid w:val="00566B6D"/>
    <w:rsid w:val="00566F65"/>
    <w:rsid w:val="00571BD1"/>
    <w:rsid w:val="00572FF2"/>
    <w:rsid w:val="00573D2D"/>
    <w:rsid w:val="00574C22"/>
    <w:rsid w:val="00575893"/>
    <w:rsid w:val="00581397"/>
    <w:rsid w:val="0058361B"/>
    <w:rsid w:val="0058427B"/>
    <w:rsid w:val="00587013"/>
    <w:rsid w:val="00587153"/>
    <w:rsid w:val="005A39AF"/>
    <w:rsid w:val="005A443F"/>
    <w:rsid w:val="005A636A"/>
    <w:rsid w:val="005A655C"/>
    <w:rsid w:val="005C1292"/>
    <w:rsid w:val="005C1383"/>
    <w:rsid w:val="005C191E"/>
    <w:rsid w:val="005C1F80"/>
    <w:rsid w:val="005C343C"/>
    <w:rsid w:val="005C3CA4"/>
    <w:rsid w:val="005C47C6"/>
    <w:rsid w:val="005C656A"/>
    <w:rsid w:val="005D1317"/>
    <w:rsid w:val="005D45ED"/>
    <w:rsid w:val="005D755F"/>
    <w:rsid w:val="005E10B8"/>
    <w:rsid w:val="005F07FA"/>
    <w:rsid w:val="005F6E51"/>
    <w:rsid w:val="006001A9"/>
    <w:rsid w:val="0060601B"/>
    <w:rsid w:val="006073B7"/>
    <w:rsid w:val="00607419"/>
    <w:rsid w:val="00607DDD"/>
    <w:rsid w:val="0061250D"/>
    <w:rsid w:val="00615591"/>
    <w:rsid w:val="00616264"/>
    <w:rsid w:val="006162A4"/>
    <w:rsid w:val="00616AC4"/>
    <w:rsid w:val="006171CA"/>
    <w:rsid w:val="006217DC"/>
    <w:rsid w:val="00624430"/>
    <w:rsid w:val="00625E76"/>
    <w:rsid w:val="00630BB8"/>
    <w:rsid w:val="00631A72"/>
    <w:rsid w:val="00631F7C"/>
    <w:rsid w:val="00634B45"/>
    <w:rsid w:val="0063607B"/>
    <w:rsid w:val="006370A0"/>
    <w:rsid w:val="00640FBD"/>
    <w:rsid w:val="00641D24"/>
    <w:rsid w:val="00644BF9"/>
    <w:rsid w:val="006462D9"/>
    <w:rsid w:val="00646F6B"/>
    <w:rsid w:val="006508C3"/>
    <w:rsid w:val="00650B3A"/>
    <w:rsid w:val="00652A71"/>
    <w:rsid w:val="00653315"/>
    <w:rsid w:val="006578C8"/>
    <w:rsid w:val="00661185"/>
    <w:rsid w:val="006615FB"/>
    <w:rsid w:val="0066330A"/>
    <w:rsid w:val="00663832"/>
    <w:rsid w:val="006661A9"/>
    <w:rsid w:val="00667685"/>
    <w:rsid w:val="006723EE"/>
    <w:rsid w:val="006807FA"/>
    <w:rsid w:val="0068345F"/>
    <w:rsid w:val="00683AA5"/>
    <w:rsid w:val="0068502F"/>
    <w:rsid w:val="0068533E"/>
    <w:rsid w:val="006856F2"/>
    <w:rsid w:val="00685E39"/>
    <w:rsid w:val="0068674C"/>
    <w:rsid w:val="00686E79"/>
    <w:rsid w:val="00692127"/>
    <w:rsid w:val="00694A5E"/>
    <w:rsid w:val="006A2737"/>
    <w:rsid w:val="006A6607"/>
    <w:rsid w:val="006A6844"/>
    <w:rsid w:val="006A6C41"/>
    <w:rsid w:val="006A7CD9"/>
    <w:rsid w:val="006B0A55"/>
    <w:rsid w:val="006B123D"/>
    <w:rsid w:val="006B2516"/>
    <w:rsid w:val="006B568B"/>
    <w:rsid w:val="006B5E3F"/>
    <w:rsid w:val="006C0013"/>
    <w:rsid w:val="006C1DE0"/>
    <w:rsid w:val="006C5E3A"/>
    <w:rsid w:val="006C68C7"/>
    <w:rsid w:val="006C7EFD"/>
    <w:rsid w:val="006D044D"/>
    <w:rsid w:val="006D2265"/>
    <w:rsid w:val="006D248B"/>
    <w:rsid w:val="006D596C"/>
    <w:rsid w:val="006D5A45"/>
    <w:rsid w:val="006D5B65"/>
    <w:rsid w:val="006D5E08"/>
    <w:rsid w:val="006D693E"/>
    <w:rsid w:val="006D7DAC"/>
    <w:rsid w:val="006E3475"/>
    <w:rsid w:val="006E360A"/>
    <w:rsid w:val="006E3B0F"/>
    <w:rsid w:val="006E4EE9"/>
    <w:rsid w:val="006E53DC"/>
    <w:rsid w:val="006E7C05"/>
    <w:rsid w:val="006F1A2F"/>
    <w:rsid w:val="006F1DE4"/>
    <w:rsid w:val="006F24A6"/>
    <w:rsid w:val="00701300"/>
    <w:rsid w:val="0070555B"/>
    <w:rsid w:val="00712A7D"/>
    <w:rsid w:val="00713D94"/>
    <w:rsid w:val="00713F5E"/>
    <w:rsid w:val="00714C17"/>
    <w:rsid w:val="007152CE"/>
    <w:rsid w:val="00717001"/>
    <w:rsid w:val="0071717E"/>
    <w:rsid w:val="00721AFE"/>
    <w:rsid w:val="007238E4"/>
    <w:rsid w:val="007246EC"/>
    <w:rsid w:val="0072595C"/>
    <w:rsid w:val="00725C37"/>
    <w:rsid w:val="00732106"/>
    <w:rsid w:val="00734CBF"/>
    <w:rsid w:val="00735453"/>
    <w:rsid w:val="00737144"/>
    <w:rsid w:val="00741C41"/>
    <w:rsid w:val="00744A5A"/>
    <w:rsid w:val="007475F6"/>
    <w:rsid w:val="00753026"/>
    <w:rsid w:val="0075327F"/>
    <w:rsid w:val="007534E6"/>
    <w:rsid w:val="00753FE8"/>
    <w:rsid w:val="007563EF"/>
    <w:rsid w:val="00757744"/>
    <w:rsid w:val="00757AF3"/>
    <w:rsid w:val="00757CD8"/>
    <w:rsid w:val="0076030B"/>
    <w:rsid w:val="0076151B"/>
    <w:rsid w:val="00762404"/>
    <w:rsid w:val="007641A2"/>
    <w:rsid w:val="007650D2"/>
    <w:rsid w:val="007669C9"/>
    <w:rsid w:val="0077052C"/>
    <w:rsid w:val="00771956"/>
    <w:rsid w:val="00772952"/>
    <w:rsid w:val="00773BD9"/>
    <w:rsid w:val="007743FF"/>
    <w:rsid w:val="0077735B"/>
    <w:rsid w:val="00777CA2"/>
    <w:rsid w:val="00782189"/>
    <w:rsid w:val="00782417"/>
    <w:rsid w:val="00782FB5"/>
    <w:rsid w:val="00783046"/>
    <w:rsid w:val="0078401B"/>
    <w:rsid w:val="00785890"/>
    <w:rsid w:val="00790F07"/>
    <w:rsid w:val="007918E7"/>
    <w:rsid w:val="007943AF"/>
    <w:rsid w:val="0079502B"/>
    <w:rsid w:val="00795429"/>
    <w:rsid w:val="00795AE7"/>
    <w:rsid w:val="0079627C"/>
    <w:rsid w:val="0079676A"/>
    <w:rsid w:val="00796DFE"/>
    <w:rsid w:val="007A0852"/>
    <w:rsid w:val="007A16A1"/>
    <w:rsid w:val="007B00A2"/>
    <w:rsid w:val="007B1BB4"/>
    <w:rsid w:val="007B38A6"/>
    <w:rsid w:val="007B3A1A"/>
    <w:rsid w:val="007B410B"/>
    <w:rsid w:val="007B66A5"/>
    <w:rsid w:val="007B6F3E"/>
    <w:rsid w:val="007C0D59"/>
    <w:rsid w:val="007C1085"/>
    <w:rsid w:val="007C5809"/>
    <w:rsid w:val="007C5BDC"/>
    <w:rsid w:val="007C6D5A"/>
    <w:rsid w:val="007D0F39"/>
    <w:rsid w:val="007D2D07"/>
    <w:rsid w:val="007D543E"/>
    <w:rsid w:val="007D5D02"/>
    <w:rsid w:val="007E1986"/>
    <w:rsid w:val="007E3FF0"/>
    <w:rsid w:val="007E49AF"/>
    <w:rsid w:val="007E5AA7"/>
    <w:rsid w:val="007F2037"/>
    <w:rsid w:val="007F2820"/>
    <w:rsid w:val="007F338B"/>
    <w:rsid w:val="007F5D6A"/>
    <w:rsid w:val="007F5F36"/>
    <w:rsid w:val="007F6C80"/>
    <w:rsid w:val="00803E41"/>
    <w:rsid w:val="00803E72"/>
    <w:rsid w:val="00804635"/>
    <w:rsid w:val="00812100"/>
    <w:rsid w:val="0081360A"/>
    <w:rsid w:val="00816B7C"/>
    <w:rsid w:val="00821057"/>
    <w:rsid w:val="00823029"/>
    <w:rsid w:val="00824592"/>
    <w:rsid w:val="0082493F"/>
    <w:rsid w:val="0083330E"/>
    <w:rsid w:val="008355DA"/>
    <w:rsid w:val="0083719A"/>
    <w:rsid w:val="00837563"/>
    <w:rsid w:val="008409B7"/>
    <w:rsid w:val="00840B57"/>
    <w:rsid w:val="00840E8A"/>
    <w:rsid w:val="00841EB8"/>
    <w:rsid w:val="00842071"/>
    <w:rsid w:val="00842511"/>
    <w:rsid w:val="00842ED6"/>
    <w:rsid w:val="00842F34"/>
    <w:rsid w:val="008430A3"/>
    <w:rsid w:val="0084410F"/>
    <w:rsid w:val="0084697B"/>
    <w:rsid w:val="00850799"/>
    <w:rsid w:val="00854247"/>
    <w:rsid w:val="00857788"/>
    <w:rsid w:val="0086022C"/>
    <w:rsid w:val="008634F9"/>
    <w:rsid w:val="00863A75"/>
    <w:rsid w:val="00871399"/>
    <w:rsid w:val="00871509"/>
    <w:rsid w:val="00873327"/>
    <w:rsid w:val="0087475F"/>
    <w:rsid w:val="00875B1A"/>
    <w:rsid w:val="0088070C"/>
    <w:rsid w:val="00883D41"/>
    <w:rsid w:val="00885AF6"/>
    <w:rsid w:val="00885FE7"/>
    <w:rsid w:val="00886845"/>
    <w:rsid w:val="00890C1A"/>
    <w:rsid w:val="0089620E"/>
    <w:rsid w:val="008A5B78"/>
    <w:rsid w:val="008A6660"/>
    <w:rsid w:val="008A7939"/>
    <w:rsid w:val="008A7FFD"/>
    <w:rsid w:val="008B009F"/>
    <w:rsid w:val="008B7827"/>
    <w:rsid w:val="008C0028"/>
    <w:rsid w:val="008C0262"/>
    <w:rsid w:val="008C05C4"/>
    <w:rsid w:val="008C444F"/>
    <w:rsid w:val="008C4D82"/>
    <w:rsid w:val="008D1DD6"/>
    <w:rsid w:val="008D46E3"/>
    <w:rsid w:val="008D473E"/>
    <w:rsid w:val="008D4C17"/>
    <w:rsid w:val="008D5DD1"/>
    <w:rsid w:val="008E0B5C"/>
    <w:rsid w:val="008E128A"/>
    <w:rsid w:val="008E4A3A"/>
    <w:rsid w:val="008F0E38"/>
    <w:rsid w:val="008F1012"/>
    <w:rsid w:val="008F13BF"/>
    <w:rsid w:val="008F17CD"/>
    <w:rsid w:val="008F4405"/>
    <w:rsid w:val="008F7586"/>
    <w:rsid w:val="00901043"/>
    <w:rsid w:val="00902CF0"/>
    <w:rsid w:val="00902D3E"/>
    <w:rsid w:val="009034A6"/>
    <w:rsid w:val="009057DD"/>
    <w:rsid w:val="009114E2"/>
    <w:rsid w:val="0091180B"/>
    <w:rsid w:val="009118C7"/>
    <w:rsid w:val="00913E7F"/>
    <w:rsid w:val="009147AE"/>
    <w:rsid w:val="009149CF"/>
    <w:rsid w:val="00914C20"/>
    <w:rsid w:val="00914D5F"/>
    <w:rsid w:val="0092183B"/>
    <w:rsid w:val="00921B10"/>
    <w:rsid w:val="009233CD"/>
    <w:rsid w:val="009244B5"/>
    <w:rsid w:val="00926F4E"/>
    <w:rsid w:val="00927744"/>
    <w:rsid w:val="0092779A"/>
    <w:rsid w:val="009311D5"/>
    <w:rsid w:val="009327E2"/>
    <w:rsid w:val="00940A53"/>
    <w:rsid w:val="0094343E"/>
    <w:rsid w:val="00943F30"/>
    <w:rsid w:val="009459E5"/>
    <w:rsid w:val="00945E73"/>
    <w:rsid w:val="009466E8"/>
    <w:rsid w:val="00950D23"/>
    <w:rsid w:val="0095160C"/>
    <w:rsid w:val="009522AC"/>
    <w:rsid w:val="00954D3F"/>
    <w:rsid w:val="009554A8"/>
    <w:rsid w:val="0095550A"/>
    <w:rsid w:val="009557E6"/>
    <w:rsid w:val="00962E06"/>
    <w:rsid w:val="00964AD2"/>
    <w:rsid w:val="009658DE"/>
    <w:rsid w:val="009721CE"/>
    <w:rsid w:val="00973C25"/>
    <w:rsid w:val="009741D9"/>
    <w:rsid w:val="00976A8E"/>
    <w:rsid w:val="00977D32"/>
    <w:rsid w:val="009812CB"/>
    <w:rsid w:val="00982B46"/>
    <w:rsid w:val="00986A6F"/>
    <w:rsid w:val="009871C3"/>
    <w:rsid w:val="00987A20"/>
    <w:rsid w:val="009910B8"/>
    <w:rsid w:val="00991EC7"/>
    <w:rsid w:val="00992748"/>
    <w:rsid w:val="00993AFA"/>
    <w:rsid w:val="00993EE4"/>
    <w:rsid w:val="009955B7"/>
    <w:rsid w:val="00995A05"/>
    <w:rsid w:val="00995BC6"/>
    <w:rsid w:val="00996322"/>
    <w:rsid w:val="009A0379"/>
    <w:rsid w:val="009A071F"/>
    <w:rsid w:val="009A13EC"/>
    <w:rsid w:val="009A1683"/>
    <w:rsid w:val="009A16C6"/>
    <w:rsid w:val="009A774E"/>
    <w:rsid w:val="009B0AE1"/>
    <w:rsid w:val="009B2981"/>
    <w:rsid w:val="009B2AFD"/>
    <w:rsid w:val="009B2F06"/>
    <w:rsid w:val="009B5004"/>
    <w:rsid w:val="009B63E4"/>
    <w:rsid w:val="009B7683"/>
    <w:rsid w:val="009C04E9"/>
    <w:rsid w:val="009C31D4"/>
    <w:rsid w:val="009C4066"/>
    <w:rsid w:val="009C42C8"/>
    <w:rsid w:val="009C68F1"/>
    <w:rsid w:val="009D06B6"/>
    <w:rsid w:val="009D18C3"/>
    <w:rsid w:val="009D1CD6"/>
    <w:rsid w:val="009D2384"/>
    <w:rsid w:val="009D360D"/>
    <w:rsid w:val="009D3723"/>
    <w:rsid w:val="009D50EA"/>
    <w:rsid w:val="009D6A97"/>
    <w:rsid w:val="009E2021"/>
    <w:rsid w:val="009E329A"/>
    <w:rsid w:val="009E4082"/>
    <w:rsid w:val="009E4745"/>
    <w:rsid w:val="009F2739"/>
    <w:rsid w:val="009F29D3"/>
    <w:rsid w:val="009F2FA0"/>
    <w:rsid w:val="009F5852"/>
    <w:rsid w:val="00A06118"/>
    <w:rsid w:val="00A0680F"/>
    <w:rsid w:val="00A07638"/>
    <w:rsid w:val="00A13748"/>
    <w:rsid w:val="00A17DCB"/>
    <w:rsid w:val="00A20031"/>
    <w:rsid w:val="00A20F13"/>
    <w:rsid w:val="00A2117E"/>
    <w:rsid w:val="00A22065"/>
    <w:rsid w:val="00A24E00"/>
    <w:rsid w:val="00A25437"/>
    <w:rsid w:val="00A27470"/>
    <w:rsid w:val="00A303DF"/>
    <w:rsid w:val="00A30AE4"/>
    <w:rsid w:val="00A325CF"/>
    <w:rsid w:val="00A33EB7"/>
    <w:rsid w:val="00A341D8"/>
    <w:rsid w:val="00A37AE4"/>
    <w:rsid w:val="00A407C9"/>
    <w:rsid w:val="00A468A2"/>
    <w:rsid w:val="00A503CC"/>
    <w:rsid w:val="00A529CC"/>
    <w:rsid w:val="00A5300A"/>
    <w:rsid w:val="00A5490C"/>
    <w:rsid w:val="00A55EC8"/>
    <w:rsid w:val="00A560ED"/>
    <w:rsid w:val="00A572D3"/>
    <w:rsid w:val="00A57483"/>
    <w:rsid w:val="00A60C13"/>
    <w:rsid w:val="00A6408A"/>
    <w:rsid w:val="00A6431E"/>
    <w:rsid w:val="00A64658"/>
    <w:rsid w:val="00A6529E"/>
    <w:rsid w:val="00A71002"/>
    <w:rsid w:val="00A74504"/>
    <w:rsid w:val="00A77A54"/>
    <w:rsid w:val="00A8042C"/>
    <w:rsid w:val="00A80CE3"/>
    <w:rsid w:val="00A8105B"/>
    <w:rsid w:val="00A81385"/>
    <w:rsid w:val="00A82F1E"/>
    <w:rsid w:val="00A854E5"/>
    <w:rsid w:val="00A85679"/>
    <w:rsid w:val="00A85F49"/>
    <w:rsid w:val="00A87DF1"/>
    <w:rsid w:val="00A9338C"/>
    <w:rsid w:val="00A93B27"/>
    <w:rsid w:val="00AA0660"/>
    <w:rsid w:val="00AA3987"/>
    <w:rsid w:val="00AA3B3F"/>
    <w:rsid w:val="00AA492F"/>
    <w:rsid w:val="00AA57E7"/>
    <w:rsid w:val="00AA5A21"/>
    <w:rsid w:val="00AA7AF5"/>
    <w:rsid w:val="00AB05E7"/>
    <w:rsid w:val="00AB19BE"/>
    <w:rsid w:val="00AB278C"/>
    <w:rsid w:val="00AB2DBD"/>
    <w:rsid w:val="00AB5C6D"/>
    <w:rsid w:val="00AC268C"/>
    <w:rsid w:val="00AC3B6C"/>
    <w:rsid w:val="00AC4461"/>
    <w:rsid w:val="00AD0669"/>
    <w:rsid w:val="00AD0A27"/>
    <w:rsid w:val="00AD3301"/>
    <w:rsid w:val="00AD5BAC"/>
    <w:rsid w:val="00AD799E"/>
    <w:rsid w:val="00AE143C"/>
    <w:rsid w:val="00AE3783"/>
    <w:rsid w:val="00AE452C"/>
    <w:rsid w:val="00AE5727"/>
    <w:rsid w:val="00AE5CF2"/>
    <w:rsid w:val="00AE78C8"/>
    <w:rsid w:val="00AF08B7"/>
    <w:rsid w:val="00AF276F"/>
    <w:rsid w:val="00AF4301"/>
    <w:rsid w:val="00AF7F43"/>
    <w:rsid w:val="00B01E75"/>
    <w:rsid w:val="00B02BE8"/>
    <w:rsid w:val="00B05CF0"/>
    <w:rsid w:val="00B07288"/>
    <w:rsid w:val="00B12A07"/>
    <w:rsid w:val="00B12D57"/>
    <w:rsid w:val="00B1302F"/>
    <w:rsid w:val="00B14807"/>
    <w:rsid w:val="00B16E00"/>
    <w:rsid w:val="00B208D2"/>
    <w:rsid w:val="00B20C2E"/>
    <w:rsid w:val="00B2304C"/>
    <w:rsid w:val="00B262AE"/>
    <w:rsid w:val="00B31844"/>
    <w:rsid w:val="00B361F2"/>
    <w:rsid w:val="00B375B2"/>
    <w:rsid w:val="00B37C62"/>
    <w:rsid w:val="00B37FD6"/>
    <w:rsid w:val="00B418F1"/>
    <w:rsid w:val="00B43304"/>
    <w:rsid w:val="00B43E8B"/>
    <w:rsid w:val="00B43F5F"/>
    <w:rsid w:val="00B44A86"/>
    <w:rsid w:val="00B45BD1"/>
    <w:rsid w:val="00B45DC8"/>
    <w:rsid w:val="00B46DAB"/>
    <w:rsid w:val="00B47AB2"/>
    <w:rsid w:val="00B51CC1"/>
    <w:rsid w:val="00B5320B"/>
    <w:rsid w:val="00B558D5"/>
    <w:rsid w:val="00B57406"/>
    <w:rsid w:val="00B57CCE"/>
    <w:rsid w:val="00B57E59"/>
    <w:rsid w:val="00B608C0"/>
    <w:rsid w:val="00B60DE2"/>
    <w:rsid w:val="00B670D2"/>
    <w:rsid w:val="00B707F0"/>
    <w:rsid w:val="00B74BF6"/>
    <w:rsid w:val="00B75404"/>
    <w:rsid w:val="00B76A89"/>
    <w:rsid w:val="00B76EF8"/>
    <w:rsid w:val="00B77385"/>
    <w:rsid w:val="00B8108F"/>
    <w:rsid w:val="00B8743F"/>
    <w:rsid w:val="00B91C14"/>
    <w:rsid w:val="00B926C3"/>
    <w:rsid w:val="00B92FD6"/>
    <w:rsid w:val="00B93A68"/>
    <w:rsid w:val="00B95BF9"/>
    <w:rsid w:val="00B964F9"/>
    <w:rsid w:val="00BA018E"/>
    <w:rsid w:val="00BA1D2D"/>
    <w:rsid w:val="00BA5C61"/>
    <w:rsid w:val="00BA7B66"/>
    <w:rsid w:val="00BB4753"/>
    <w:rsid w:val="00BB5052"/>
    <w:rsid w:val="00BC3A64"/>
    <w:rsid w:val="00BC59AF"/>
    <w:rsid w:val="00BC6671"/>
    <w:rsid w:val="00BC7958"/>
    <w:rsid w:val="00BD0FE4"/>
    <w:rsid w:val="00BD2A5B"/>
    <w:rsid w:val="00BD50B2"/>
    <w:rsid w:val="00BD7A58"/>
    <w:rsid w:val="00BE04CC"/>
    <w:rsid w:val="00BE0840"/>
    <w:rsid w:val="00BE2F76"/>
    <w:rsid w:val="00BE411A"/>
    <w:rsid w:val="00BE4131"/>
    <w:rsid w:val="00BE61AD"/>
    <w:rsid w:val="00BE6ADF"/>
    <w:rsid w:val="00BF04AD"/>
    <w:rsid w:val="00BF3FFB"/>
    <w:rsid w:val="00BF53EE"/>
    <w:rsid w:val="00BF5E25"/>
    <w:rsid w:val="00C021EE"/>
    <w:rsid w:val="00C021FF"/>
    <w:rsid w:val="00C02C20"/>
    <w:rsid w:val="00C03DAB"/>
    <w:rsid w:val="00C067BE"/>
    <w:rsid w:val="00C07E9E"/>
    <w:rsid w:val="00C10F56"/>
    <w:rsid w:val="00C11F28"/>
    <w:rsid w:val="00C144EE"/>
    <w:rsid w:val="00C14BF7"/>
    <w:rsid w:val="00C16437"/>
    <w:rsid w:val="00C20355"/>
    <w:rsid w:val="00C22827"/>
    <w:rsid w:val="00C254E5"/>
    <w:rsid w:val="00C25CFD"/>
    <w:rsid w:val="00C30213"/>
    <w:rsid w:val="00C31CC8"/>
    <w:rsid w:val="00C35986"/>
    <w:rsid w:val="00C35EA3"/>
    <w:rsid w:val="00C36FD9"/>
    <w:rsid w:val="00C4533C"/>
    <w:rsid w:val="00C457BC"/>
    <w:rsid w:val="00C47522"/>
    <w:rsid w:val="00C47894"/>
    <w:rsid w:val="00C50E22"/>
    <w:rsid w:val="00C5325C"/>
    <w:rsid w:val="00C54839"/>
    <w:rsid w:val="00C55ECB"/>
    <w:rsid w:val="00C56A79"/>
    <w:rsid w:val="00C6102A"/>
    <w:rsid w:val="00C61F14"/>
    <w:rsid w:val="00C64E77"/>
    <w:rsid w:val="00C67DF8"/>
    <w:rsid w:val="00C74942"/>
    <w:rsid w:val="00C77F74"/>
    <w:rsid w:val="00C83B51"/>
    <w:rsid w:val="00C86979"/>
    <w:rsid w:val="00C87B1B"/>
    <w:rsid w:val="00C87C60"/>
    <w:rsid w:val="00C9169D"/>
    <w:rsid w:val="00C94B08"/>
    <w:rsid w:val="00C96168"/>
    <w:rsid w:val="00C9718D"/>
    <w:rsid w:val="00CA1356"/>
    <w:rsid w:val="00CA161E"/>
    <w:rsid w:val="00CA5654"/>
    <w:rsid w:val="00CA615B"/>
    <w:rsid w:val="00CB1579"/>
    <w:rsid w:val="00CB6081"/>
    <w:rsid w:val="00CB79AD"/>
    <w:rsid w:val="00CC3E3E"/>
    <w:rsid w:val="00CC4759"/>
    <w:rsid w:val="00CC52C0"/>
    <w:rsid w:val="00CC54BA"/>
    <w:rsid w:val="00CC5D0C"/>
    <w:rsid w:val="00CC7852"/>
    <w:rsid w:val="00CD041C"/>
    <w:rsid w:val="00CD0990"/>
    <w:rsid w:val="00CD0B0C"/>
    <w:rsid w:val="00CD24D0"/>
    <w:rsid w:val="00CD2CBC"/>
    <w:rsid w:val="00CD4457"/>
    <w:rsid w:val="00CD4AF7"/>
    <w:rsid w:val="00CD721C"/>
    <w:rsid w:val="00CD7B18"/>
    <w:rsid w:val="00CE4CD9"/>
    <w:rsid w:val="00CE5CFC"/>
    <w:rsid w:val="00CF0880"/>
    <w:rsid w:val="00CF1BC9"/>
    <w:rsid w:val="00CF26B9"/>
    <w:rsid w:val="00CF292A"/>
    <w:rsid w:val="00CF307E"/>
    <w:rsid w:val="00CF4C43"/>
    <w:rsid w:val="00CF544B"/>
    <w:rsid w:val="00CF5922"/>
    <w:rsid w:val="00CF73E9"/>
    <w:rsid w:val="00D0097B"/>
    <w:rsid w:val="00D017CC"/>
    <w:rsid w:val="00D01CAF"/>
    <w:rsid w:val="00D01F0C"/>
    <w:rsid w:val="00D06A31"/>
    <w:rsid w:val="00D079C5"/>
    <w:rsid w:val="00D1094B"/>
    <w:rsid w:val="00D126F7"/>
    <w:rsid w:val="00D12C6C"/>
    <w:rsid w:val="00D223D1"/>
    <w:rsid w:val="00D2241A"/>
    <w:rsid w:val="00D2333F"/>
    <w:rsid w:val="00D25AC1"/>
    <w:rsid w:val="00D32F73"/>
    <w:rsid w:val="00D33B98"/>
    <w:rsid w:val="00D3542B"/>
    <w:rsid w:val="00D359DC"/>
    <w:rsid w:val="00D35CFB"/>
    <w:rsid w:val="00D451FD"/>
    <w:rsid w:val="00D5213F"/>
    <w:rsid w:val="00D52DA7"/>
    <w:rsid w:val="00D53FEC"/>
    <w:rsid w:val="00D55721"/>
    <w:rsid w:val="00D55DBD"/>
    <w:rsid w:val="00D56040"/>
    <w:rsid w:val="00D57C5A"/>
    <w:rsid w:val="00D57DD1"/>
    <w:rsid w:val="00D613D8"/>
    <w:rsid w:val="00D6584D"/>
    <w:rsid w:val="00D667F1"/>
    <w:rsid w:val="00D702E9"/>
    <w:rsid w:val="00D73F72"/>
    <w:rsid w:val="00D829AC"/>
    <w:rsid w:val="00D82D54"/>
    <w:rsid w:val="00D84159"/>
    <w:rsid w:val="00D84FA9"/>
    <w:rsid w:val="00D86470"/>
    <w:rsid w:val="00D96465"/>
    <w:rsid w:val="00D96DDC"/>
    <w:rsid w:val="00DA174F"/>
    <w:rsid w:val="00DA300D"/>
    <w:rsid w:val="00DA4906"/>
    <w:rsid w:val="00DB1DF8"/>
    <w:rsid w:val="00DB2600"/>
    <w:rsid w:val="00DB4630"/>
    <w:rsid w:val="00DB55FF"/>
    <w:rsid w:val="00DB6732"/>
    <w:rsid w:val="00DB7857"/>
    <w:rsid w:val="00DC01A6"/>
    <w:rsid w:val="00DC05D2"/>
    <w:rsid w:val="00DC3034"/>
    <w:rsid w:val="00DC391C"/>
    <w:rsid w:val="00DC6BBB"/>
    <w:rsid w:val="00DC7CD6"/>
    <w:rsid w:val="00DD0E0D"/>
    <w:rsid w:val="00DD4154"/>
    <w:rsid w:val="00DD41A2"/>
    <w:rsid w:val="00DE014B"/>
    <w:rsid w:val="00DE7A60"/>
    <w:rsid w:val="00DE7C83"/>
    <w:rsid w:val="00DE7F76"/>
    <w:rsid w:val="00DF1DF7"/>
    <w:rsid w:val="00DF4E2A"/>
    <w:rsid w:val="00DF6D6E"/>
    <w:rsid w:val="00E01601"/>
    <w:rsid w:val="00E0253A"/>
    <w:rsid w:val="00E02F8C"/>
    <w:rsid w:val="00E05B34"/>
    <w:rsid w:val="00E06CEF"/>
    <w:rsid w:val="00E112EB"/>
    <w:rsid w:val="00E13324"/>
    <w:rsid w:val="00E136D4"/>
    <w:rsid w:val="00E1564F"/>
    <w:rsid w:val="00E163D4"/>
    <w:rsid w:val="00E203F3"/>
    <w:rsid w:val="00E20A24"/>
    <w:rsid w:val="00E212FB"/>
    <w:rsid w:val="00E22CE6"/>
    <w:rsid w:val="00E2498C"/>
    <w:rsid w:val="00E25B81"/>
    <w:rsid w:val="00E31617"/>
    <w:rsid w:val="00E322FC"/>
    <w:rsid w:val="00E35991"/>
    <w:rsid w:val="00E35B42"/>
    <w:rsid w:val="00E368AB"/>
    <w:rsid w:val="00E36A1F"/>
    <w:rsid w:val="00E36B2F"/>
    <w:rsid w:val="00E375FF"/>
    <w:rsid w:val="00E402AE"/>
    <w:rsid w:val="00E43C33"/>
    <w:rsid w:val="00E4635D"/>
    <w:rsid w:val="00E46C62"/>
    <w:rsid w:val="00E470E5"/>
    <w:rsid w:val="00E527DD"/>
    <w:rsid w:val="00E53A10"/>
    <w:rsid w:val="00E557E1"/>
    <w:rsid w:val="00E60316"/>
    <w:rsid w:val="00E61139"/>
    <w:rsid w:val="00E61891"/>
    <w:rsid w:val="00E6218C"/>
    <w:rsid w:val="00E704E7"/>
    <w:rsid w:val="00E73E5E"/>
    <w:rsid w:val="00E74883"/>
    <w:rsid w:val="00E74D95"/>
    <w:rsid w:val="00E76955"/>
    <w:rsid w:val="00E81455"/>
    <w:rsid w:val="00E8250C"/>
    <w:rsid w:val="00E83606"/>
    <w:rsid w:val="00E85452"/>
    <w:rsid w:val="00E868CB"/>
    <w:rsid w:val="00E86EB8"/>
    <w:rsid w:val="00E9051B"/>
    <w:rsid w:val="00E91762"/>
    <w:rsid w:val="00E93C54"/>
    <w:rsid w:val="00E95C2D"/>
    <w:rsid w:val="00E97AEC"/>
    <w:rsid w:val="00EA1754"/>
    <w:rsid w:val="00EA501D"/>
    <w:rsid w:val="00EA54B3"/>
    <w:rsid w:val="00EB01B9"/>
    <w:rsid w:val="00EB14A3"/>
    <w:rsid w:val="00EB2D94"/>
    <w:rsid w:val="00EB5E7D"/>
    <w:rsid w:val="00EC0B96"/>
    <w:rsid w:val="00EC11A8"/>
    <w:rsid w:val="00EC57F6"/>
    <w:rsid w:val="00EC7819"/>
    <w:rsid w:val="00ED6708"/>
    <w:rsid w:val="00ED72EF"/>
    <w:rsid w:val="00EE0819"/>
    <w:rsid w:val="00EE4719"/>
    <w:rsid w:val="00EE5E29"/>
    <w:rsid w:val="00EE6088"/>
    <w:rsid w:val="00EE7357"/>
    <w:rsid w:val="00EF02AF"/>
    <w:rsid w:val="00EF45DA"/>
    <w:rsid w:val="00EF46BD"/>
    <w:rsid w:val="00EF6027"/>
    <w:rsid w:val="00EF65F1"/>
    <w:rsid w:val="00F01E93"/>
    <w:rsid w:val="00F049BF"/>
    <w:rsid w:val="00F130A9"/>
    <w:rsid w:val="00F16E2A"/>
    <w:rsid w:val="00F17A8A"/>
    <w:rsid w:val="00F22034"/>
    <w:rsid w:val="00F229B3"/>
    <w:rsid w:val="00F250DA"/>
    <w:rsid w:val="00F256C9"/>
    <w:rsid w:val="00F26DBA"/>
    <w:rsid w:val="00F27899"/>
    <w:rsid w:val="00F30B9E"/>
    <w:rsid w:val="00F3130B"/>
    <w:rsid w:val="00F315E1"/>
    <w:rsid w:val="00F323B1"/>
    <w:rsid w:val="00F33045"/>
    <w:rsid w:val="00F34940"/>
    <w:rsid w:val="00F35791"/>
    <w:rsid w:val="00F42AB0"/>
    <w:rsid w:val="00F430A9"/>
    <w:rsid w:val="00F51664"/>
    <w:rsid w:val="00F51695"/>
    <w:rsid w:val="00F533D8"/>
    <w:rsid w:val="00F5365D"/>
    <w:rsid w:val="00F539C8"/>
    <w:rsid w:val="00F53E9A"/>
    <w:rsid w:val="00F54596"/>
    <w:rsid w:val="00F57FBE"/>
    <w:rsid w:val="00F60D5C"/>
    <w:rsid w:val="00F6184F"/>
    <w:rsid w:val="00F64419"/>
    <w:rsid w:val="00F70775"/>
    <w:rsid w:val="00F7100E"/>
    <w:rsid w:val="00F71808"/>
    <w:rsid w:val="00F719F3"/>
    <w:rsid w:val="00F741D6"/>
    <w:rsid w:val="00F74999"/>
    <w:rsid w:val="00F82C47"/>
    <w:rsid w:val="00F857C9"/>
    <w:rsid w:val="00F85CC2"/>
    <w:rsid w:val="00F90B01"/>
    <w:rsid w:val="00F948D5"/>
    <w:rsid w:val="00F94A67"/>
    <w:rsid w:val="00F9643F"/>
    <w:rsid w:val="00F97233"/>
    <w:rsid w:val="00FA4D0D"/>
    <w:rsid w:val="00FA50A5"/>
    <w:rsid w:val="00FA585A"/>
    <w:rsid w:val="00FA6E5D"/>
    <w:rsid w:val="00FB25B4"/>
    <w:rsid w:val="00FB3FFC"/>
    <w:rsid w:val="00FB431D"/>
    <w:rsid w:val="00FB5939"/>
    <w:rsid w:val="00FB6697"/>
    <w:rsid w:val="00FB6C1E"/>
    <w:rsid w:val="00FB7F4F"/>
    <w:rsid w:val="00FC22F3"/>
    <w:rsid w:val="00FC2A45"/>
    <w:rsid w:val="00FC7AE4"/>
    <w:rsid w:val="00FD00F5"/>
    <w:rsid w:val="00FD16F7"/>
    <w:rsid w:val="00FD3533"/>
    <w:rsid w:val="00FD38FC"/>
    <w:rsid w:val="00FD5898"/>
    <w:rsid w:val="00FD79EF"/>
    <w:rsid w:val="00FE2119"/>
    <w:rsid w:val="00FE28EB"/>
    <w:rsid w:val="00FE47DE"/>
    <w:rsid w:val="00FE6375"/>
    <w:rsid w:val="00FF112D"/>
    <w:rsid w:val="00FF14A2"/>
    <w:rsid w:val="00FF19C5"/>
    <w:rsid w:val="00FF1D89"/>
    <w:rsid w:val="00FF67F7"/>
    <w:rsid w:val="00FF7EA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561E2"/>
  <w15:docId w15:val="{38CF4768-C675-4481-AD26-93DF06B9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9AF"/>
    <w:rPr>
      <w:sz w:val="22"/>
      <w:szCs w:val="24"/>
      <w:lang w:val="en-US" w:eastAsia="en-US"/>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link w:val="BodyText"/>
    <w:rsid w:val="009C4066"/>
    <w:rPr>
      <w:sz w:val="24"/>
      <w:szCs w:val="24"/>
    </w:rPr>
  </w:style>
  <w:style w:type="paragraph" w:styleId="Title">
    <w:name w:val="Title"/>
    <w:basedOn w:val="Normal"/>
    <w:link w:val="TitleChar"/>
    <w:qFormat/>
    <w:rsid w:val="009C4066"/>
    <w:pPr>
      <w:jc w:val="center"/>
    </w:pPr>
    <w:rPr>
      <w:rFonts w:ascii="Tahoma" w:hAnsi="Tahoma"/>
      <w:b/>
      <w:bCs/>
      <w:sz w:val="28"/>
      <w:u w:val="single"/>
    </w:rPr>
  </w:style>
  <w:style w:type="character" w:customStyle="1" w:styleId="TitleChar">
    <w:name w:val="Title Char"/>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link w:val="BodyText2"/>
    <w:rsid w:val="009C4066"/>
    <w:rPr>
      <w:sz w:val="22"/>
      <w:szCs w:val="24"/>
    </w:rPr>
  </w:style>
  <w:style w:type="table" w:styleId="TableGrid">
    <w:name w:val="Table Grid"/>
    <w:basedOn w:val="TableNormal"/>
    <w:rsid w:val="00BE41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paragraph" w:styleId="BalloonText">
    <w:name w:val="Balloon Text"/>
    <w:basedOn w:val="Normal"/>
    <w:link w:val="BalloonTextChar"/>
    <w:rsid w:val="00886845"/>
    <w:rPr>
      <w:rFonts w:ascii="Tahoma" w:hAnsi="Tahoma"/>
      <w:sz w:val="16"/>
      <w:szCs w:val="16"/>
    </w:rPr>
  </w:style>
  <w:style w:type="character" w:customStyle="1" w:styleId="BalloonTextChar">
    <w:name w:val="Balloon Text Char"/>
    <w:link w:val="BalloonText"/>
    <w:rsid w:val="00886845"/>
    <w:rPr>
      <w:rFonts w:ascii="Tahoma" w:hAnsi="Tahoma" w:cs="Tahoma"/>
      <w:sz w:val="16"/>
      <w:szCs w:val="16"/>
    </w:rPr>
  </w:style>
  <w:style w:type="table" w:customStyle="1" w:styleId="TableGrid1">
    <w:name w:val="Table Grid1"/>
    <w:basedOn w:val="TableNormal"/>
    <w:next w:val="TableGrid"/>
    <w:rsid w:val="00992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C5517"/>
    <w:rPr>
      <w:sz w:val="22"/>
      <w:szCs w:val="24"/>
    </w:rPr>
  </w:style>
  <w:style w:type="character" w:customStyle="1" w:styleId="apple-converted-space">
    <w:name w:val="apple-converted-space"/>
    <w:basedOn w:val="DefaultParagraphFont"/>
    <w:rsid w:val="00536902"/>
  </w:style>
  <w:style w:type="character" w:styleId="PlaceholderText">
    <w:name w:val="Placeholder Text"/>
    <w:basedOn w:val="DefaultParagraphFont"/>
    <w:uiPriority w:val="99"/>
    <w:semiHidden/>
    <w:rsid w:val="000A28FD"/>
    <w:rPr>
      <w:color w:val="808080"/>
    </w:rPr>
  </w:style>
  <w:style w:type="character" w:styleId="CommentReference">
    <w:name w:val="annotation reference"/>
    <w:basedOn w:val="DefaultParagraphFont"/>
    <w:semiHidden/>
    <w:unhideWhenUsed/>
    <w:rsid w:val="004D3840"/>
    <w:rPr>
      <w:sz w:val="16"/>
      <w:szCs w:val="16"/>
    </w:rPr>
  </w:style>
  <w:style w:type="paragraph" w:styleId="CommentText">
    <w:name w:val="annotation text"/>
    <w:basedOn w:val="Normal"/>
    <w:link w:val="CommentTextChar"/>
    <w:semiHidden/>
    <w:unhideWhenUsed/>
    <w:rsid w:val="004D3840"/>
    <w:rPr>
      <w:sz w:val="20"/>
      <w:szCs w:val="20"/>
    </w:rPr>
  </w:style>
  <w:style w:type="character" w:customStyle="1" w:styleId="CommentTextChar">
    <w:name w:val="Comment Text Char"/>
    <w:basedOn w:val="DefaultParagraphFont"/>
    <w:link w:val="CommentText"/>
    <w:semiHidden/>
    <w:rsid w:val="004D3840"/>
    <w:rPr>
      <w:lang w:val="en-US" w:eastAsia="en-US"/>
    </w:rPr>
  </w:style>
  <w:style w:type="paragraph" w:styleId="CommentSubject">
    <w:name w:val="annotation subject"/>
    <w:basedOn w:val="CommentText"/>
    <w:next w:val="CommentText"/>
    <w:link w:val="CommentSubjectChar"/>
    <w:semiHidden/>
    <w:unhideWhenUsed/>
    <w:rsid w:val="004D3840"/>
    <w:rPr>
      <w:b/>
      <w:bCs/>
    </w:rPr>
  </w:style>
  <w:style w:type="character" w:customStyle="1" w:styleId="CommentSubjectChar">
    <w:name w:val="Comment Subject Char"/>
    <w:basedOn w:val="CommentTextChar"/>
    <w:link w:val="CommentSubject"/>
    <w:semiHidden/>
    <w:rsid w:val="004D3840"/>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7541">
      <w:bodyDiv w:val="1"/>
      <w:marLeft w:val="0"/>
      <w:marRight w:val="0"/>
      <w:marTop w:val="0"/>
      <w:marBottom w:val="0"/>
      <w:divBdr>
        <w:top w:val="none" w:sz="0" w:space="0" w:color="auto"/>
        <w:left w:val="none" w:sz="0" w:space="0" w:color="auto"/>
        <w:bottom w:val="none" w:sz="0" w:space="0" w:color="auto"/>
        <w:right w:val="none" w:sz="0" w:space="0" w:color="auto"/>
      </w:divBdr>
    </w:div>
    <w:div w:id="421344481">
      <w:bodyDiv w:val="1"/>
      <w:marLeft w:val="0"/>
      <w:marRight w:val="0"/>
      <w:marTop w:val="0"/>
      <w:marBottom w:val="0"/>
      <w:divBdr>
        <w:top w:val="none" w:sz="0" w:space="0" w:color="auto"/>
        <w:left w:val="none" w:sz="0" w:space="0" w:color="auto"/>
        <w:bottom w:val="none" w:sz="0" w:space="0" w:color="auto"/>
        <w:right w:val="none" w:sz="0" w:space="0" w:color="auto"/>
      </w:divBdr>
    </w:div>
    <w:div w:id="133622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PEPs - Assignment.dot</Template>
  <TotalTime>6</TotalTime>
  <Pages>3</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Discrete Mathematics Summer 2018 Assignment</vt:lpstr>
    </vt:vector>
  </TitlesOfParts>
  <Company>MSRSAS</Company>
  <LinksUpToDate>false</LinksUpToDate>
  <CharactersWithSpaces>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Mathematics Summer 2018 Assignment</dc:title>
  <dc:creator>pammi;N D Gangadhar</dc:creator>
  <cp:lastModifiedBy>Staff</cp:lastModifiedBy>
  <cp:revision>3</cp:revision>
  <cp:lastPrinted>2018-06-15T05:45:00Z</cp:lastPrinted>
  <dcterms:created xsi:type="dcterms:W3CDTF">2020-01-25T06:49:00Z</dcterms:created>
  <dcterms:modified xsi:type="dcterms:W3CDTF">2020-02-12T06:43:00Z</dcterms:modified>
</cp:coreProperties>
</file>